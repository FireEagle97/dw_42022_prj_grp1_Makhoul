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3A0E" w14:textId="7D8B77CB" w:rsidR="00EF40D3" w:rsidRDefault="00C3230B" w:rsidP="00A33AE9">
      <w:pPr>
        <w:pStyle w:val="Title"/>
      </w:pPr>
      <w:r>
        <w:t>Project 2</w:t>
      </w:r>
      <w:r w:rsidR="00EF40D3">
        <w:t xml:space="preserve"> Planning Exercise</w:t>
      </w:r>
    </w:p>
    <w:p w14:paraId="31F77549" w14:textId="7C1439B8" w:rsidR="00746393" w:rsidRDefault="00C3230B">
      <w:pPr>
        <w:pStyle w:val="Subtitle"/>
        <w:jc w:val="right"/>
      </w:pPr>
      <w:r w:rsidRPr="00EF40D3">
        <w:t>Prepared</w:t>
      </w:r>
      <w:r>
        <w:t xml:space="preserve"> by </w:t>
      </w:r>
      <w:r w:rsidR="00746393">
        <w:t>Nasreddine Hallam</w:t>
      </w:r>
    </w:p>
    <w:p w14:paraId="4C648974" w14:textId="77777777" w:rsidR="00EF40D3" w:rsidRDefault="00EF40D3"/>
    <w:p w14:paraId="613BB11E" w14:textId="6D33C255" w:rsidR="009C3B4B" w:rsidRDefault="004815FF" w:rsidP="00A33AE9">
      <w:pPr>
        <w:jc w:val="both"/>
      </w:pPr>
      <w:r>
        <w:t xml:space="preserve">This project planning exercise is part of </w:t>
      </w:r>
      <w:r w:rsidR="00AE07E8">
        <w:t xml:space="preserve">the </w:t>
      </w:r>
      <w:r>
        <w:t>project 2 development</w:t>
      </w:r>
      <w:r w:rsidR="00AE07E8">
        <w:t xml:space="preserve"> process and therefore is graded</w:t>
      </w:r>
      <w:r>
        <w:t xml:space="preserve">. </w:t>
      </w:r>
      <w:r w:rsidR="00B8055E">
        <w:t xml:space="preserve">You must be present in the lab and collaborate with other members of your group to finish it. </w:t>
      </w:r>
      <w:r w:rsidR="009C3B4B">
        <w:t>Only the group leader can submit this exercise.</w:t>
      </w:r>
    </w:p>
    <w:p w14:paraId="095DD0B0" w14:textId="693FBD29" w:rsidR="009C3B4B" w:rsidRDefault="009C3B4B" w:rsidP="007362F5"/>
    <w:p w14:paraId="6F1B97B9" w14:textId="025B9C33" w:rsidR="009C3B4B" w:rsidRDefault="009C3B4B" w:rsidP="007362F5">
      <w:r>
        <w:t>Project theme</w:t>
      </w:r>
      <w:ins w:id="0" w:author="Christopher James Dagenais" w:date="2022-04-14T11:36:00Z">
        <w:r w:rsidR="006B0881">
          <w:t xml:space="preserve">: </w:t>
        </w:r>
      </w:ins>
      <w:ins w:id="1" w:author="Christopher James Dagenais" w:date="2022-04-14T11:39:00Z">
        <w:r w:rsidR="00FB4D97" w:rsidRPr="0072461F">
          <w:rPr>
            <w:color w:val="FF0000"/>
            <w:rPrChange w:id="2" w:author="Christopher James Dagenais" w:date="2022-04-14T12:39:00Z">
              <w:rPr/>
            </w:rPrChange>
          </w:rPr>
          <w:t>The Documentary Movie</w:t>
        </w:r>
      </w:ins>
      <w:del w:id="3" w:author="Christopher James Dagenais" w:date="2022-04-14T11:36:00Z">
        <w:r w:rsidDel="006B0881">
          <w:delText>:</w:delText>
        </w:r>
        <w:r w:rsidR="000A4451" w:rsidDel="006B0881">
          <w:delText>____________________________________________________</w:delText>
        </w:r>
      </w:del>
    </w:p>
    <w:p w14:paraId="49011A60" w14:textId="77777777" w:rsidR="009C3B4B" w:rsidRDefault="009C3B4B">
      <w:r>
        <w:t xml:space="preserve">Group members: </w:t>
      </w:r>
    </w:p>
    <w:p w14:paraId="596DF474" w14:textId="1CC15EFF" w:rsidR="009C3B4B" w:rsidRDefault="009C3B4B" w:rsidP="00A33AE9">
      <w:pPr>
        <w:spacing w:before="0" w:after="0"/>
        <w:jc w:val="right"/>
      </w:pPr>
      <w:del w:id="4" w:author="Christopher James Dagenais" w:date="2022-04-14T11:34:00Z">
        <w:r w:rsidDel="006C3423">
          <w:delText xml:space="preserve">fname1 </w:delText>
        </w:r>
      </w:del>
      <w:ins w:id="5" w:author="Christopher James Dagenais" w:date="2022-04-14T11:34:00Z">
        <w:r w:rsidR="006C3423">
          <w:t>Dany</w:t>
        </w:r>
      </w:ins>
      <w:r>
        <w:t xml:space="preserve">, </w:t>
      </w:r>
      <w:proofErr w:type="spellStart"/>
      <w:ins w:id="6" w:author="Christopher James Dagenais" w:date="2022-04-14T11:34:00Z">
        <w:r w:rsidR="006C3423">
          <w:t>Makhoul</w:t>
        </w:r>
      </w:ins>
      <w:proofErr w:type="spellEnd"/>
      <w:del w:id="7" w:author="Christopher James Dagenais" w:date="2022-04-14T11:34:00Z">
        <w:r w:rsidDel="006C3423">
          <w:delText xml:space="preserve">lname1 </w:delText>
        </w:r>
      </w:del>
      <w:r>
        <w:t xml:space="preserve">, </w:t>
      </w:r>
      <w:ins w:id="8" w:author="Christopher James Dagenais" w:date="2022-04-14T11:34:00Z">
        <w:r w:rsidR="006C3423">
          <w:t>1811257</w:t>
        </w:r>
      </w:ins>
      <w:del w:id="9" w:author="Christopher James Dagenais" w:date="2022-04-14T11:34:00Z">
        <w:r w:rsidDel="006C3423">
          <w:delText>id</w:delText>
        </w:r>
      </w:del>
      <w:r>
        <w:t xml:space="preserve"> (leader)</w:t>
      </w:r>
    </w:p>
    <w:p w14:paraId="42AEF7F1" w14:textId="64EB5520" w:rsidR="009C3B4B" w:rsidRDefault="006C3423" w:rsidP="00A33AE9">
      <w:pPr>
        <w:spacing w:before="0" w:after="0"/>
        <w:jc w:val="right"/>
      </w:pPr>
      <w:ins w:id="10" w:author="Christopher James Dagenais" w:date="2022-04-14T11:34:00Z">
        <w:r>
          <w:t>Christopher</w:t>
        </w:r>
      </w:ins>
      <w:del w:id="11" w:author="Christopher James Dagenais" w:date="2022-04-14T11:34:00Z">
        <w:r w:rsidR="009C3B4B" w:rsidDel="006C3423">
          <w:delText xml:space="preserve">fname2 </w:delText>
        </w:r>
      </w:del>
      <w:r w:rsidR="009C3B4B">
        <w:t xml:space="preserve">, </w:t>
      </w:r>
      <w:ins w:id="12" w:author="Christopher James Dagenais" w:date="2022-04-14T11:34:00Z">
        <w:r>
          <w:t>Dagenais</w:t>
        </w:r>
      </w:ins>
      <w:del w:id="13" w:author="Christopher James Dagenais" w:date="2022-04-14T11:34:00Z">
        <w:r w:rsidR="009C3B4B" w:rsidDel="006C3423">
          <w:delText>lname 2</w:delText>
        </w:r>
      </w:del>
      <w:r w:rsidR="009C3B4B">
        <w:t xml:space="preserve">, </w:t>
      </w:r>
      <w:ins w:id="14" w:author="Christopher James Dagenais" w:date="2022-04-14T11:34:00Z">
        <w:r>
          <w:t>2031667</w:t>
        </w:r>
      </w:ins>
      <w:del w:id="15" w:author="Christopher James Dagenais" w:date="2022-04-14T11:34:00Z">
        <w:r w:rsidR="009C3B4B" w:rsidDel="006C3423">
          <w:delText>id</w:delText>
        </w:r>
      </w:del>
      <w:r w:rsidR="009C3B4B">
        <w:t xml:space="preserve"> </w:t>
      </w:r>
    </w:p>
    <w:p w14:paraId="1CB3DC82" w14:textId="7C4DB7E2" w:rsidR="009C3B4B" w:rsidRDefault="006B0881" w:rsidP="00A33AE9">
      <w:pPr>
        <w:spacing w:before="0" w:after="0"/>
        <w:jc w:val="right"/>
      </w:pPr>
      <w:ins w:id="16" w:author="Christopher James Dagenais" w:date="2022-04-14T11:34:00Z">
        <w:r>
          <w:t>Minh</w:t>
        </w:r>
      </w:ins>
      <w:ins w:id="17" w:author="Christopher James Dagenais" w:date="2022-04-14T11:35:00Z">
        <w:r>
          <w:t xml:space="preserve"> Duc</w:t>
        </w:r>
      </w:ins>
      <w:del w:id="18" w:author="Christopher James Dagenais" w:date="2022-04-14T11:34:00Z">
        <w:r w:rsidR="009C3B4B" w:rsidDel="006B0881">
          <w:delText xml:space="preserve">fname3 </w:delText>
        </w:r>
      </w:del>
      <w:r w:rsidR="009C3B4B">
        <w:t>,</w:t>
      </w:r>
      <w:ins w:id="19" w:author="Christopher James Dagenais" w:date="2022-04-14T11:35:00Z">
        <w:r>
          <w:t xml:space="preserve"> Hoang</w:t>
        </w:r>
      </w:ins>
      <w:del w:id="20" w:author="Christopher James Dagenais" w:date="2022-04-14T11:35:00Z">
        <w:r w:rsidR="009C3B4B" w:rsidDel="006B0881">
          <w:delText xml:space="preserve"> lname 3</w:delText>
        </w:r>
      </w:del>
      <w:r w:rsidR="009C3B4B">
        <w:t xml:space="preserve">, id </w:t>
      </w:r>
    </w:p>
    <w:p w14:paraId="0E819813" w14:textId="03DC2CC8" w:rsidR="009C3B4B" w:rsidRDefault="006B0881" w:rsidP="00A33AE9">
      <w:pPr>
        <w:spacing w:before="0" w:after="0"/>
        <w:jc w:val="right"/>
      </w:pPr>
      <w:ins w:id="21" w:author="Christopher James Dagenais" w:date="2022-04-14T11:35:00Z">
        <w:r>
          <w:t>Michael</w:t>
        </w:r>
      </w:ins>
      <w:del w:id="22" w:author="Christopher James Dagenais" w:date="2022-04-14T11:35:00Z">
        <w:r w:rsidR="009C3B4B" w:rsidDel="006B0881">
          <w:delText xml:space="preserve">fname4 </w:delText>
        </w:r>
      </w:del>
      <w:r w:rsidR="009C3B4B">
        <w:t xml:space="preserve">, </w:t>
      </w:r>
      <w:proofErr w:type="spellStart"/>
      <w:ins w:id="23" w:author="Christopher James Dagenais" w:date="2022-04-14T11:35:00Z">
        <w:r>
          <w:t>Obadia</w:t>
        </w:r>
      </w:ins>
      <w:proofErr w:type="spellEnd"/>
      <w:del w:id="24" w:author="Christopher James Dagenais" w:date="2022-04-14T11:35:00Z">
        <w:r w:rsidR="009C3B4B" w:rsidDel="006B0881">
          <w:delText>lname 4</w:delText>
        </w:r>
      </w:del>
      <w:r w:rsidR="009C3B4B">
        <w:t xml:space="preserve">, id </w:t>
      </w:r>
    </w:p>
    <w:p w14:paraId="4D8B6CE7" w14:textId="70DE120A" w:rsidR="004815FF" w:rsidRDefault="004815FF" w:rsidP="00A33AE9">
      <w:pPr>
        <w:pStyle w:val="Heading1"/>
        <w:numPr>
          <w:ilvl w:val="0"/>
          <w:numId w:val="0"/>
        </w:numPr>
        <w:ind w:left="360" w:hanging="360"/>
      </w:pPr>
      <w:r>
        <w:t>Objectives:</w:t>
      </w:r>
    </w:p>
    <w:p w14:paraId="1266EEF0" w14:textId="0F4AA469" w:rsidR="004815FF" w:rsidRDefault="004815FF" w:rsidP="00A33AE9">
      <w:pPr>
        <w:pStyle w:val="ListParagraph"/>
        <w:numPr>
          <w:ilvl w:val="0"/>
          <w:numId w:val="45"/>
        </w:numPr>
      </w:pPr>
      <w:r>
        <w:t>Understands the necessity of a project plan</w:t>
      </w:r>
    </w:p>
    <w:p w14:paraId="3E26F604" w14:textId="77B8CA9F" w:rsidR="004815FF" w:rsidRDefault="004815FF" w:rsidP="00A33AE9">
      <w:pPr>
        <w:pStyle w:val="ListParagraph"/>
        <w:numPr>
          <w:ilvl w:val="0"/>
          <w:numId w:val="45"/>
        </w:numPr>
      </w:pPr>
      <w:r>
        <w:t>Examine the project specifications</w:t>
      </w:r>
    </w:p>
    <w:p w14:paraId="3D91F862" w14:textId="1B351498" w:rsidR="004815FF" w:rsidRDefault="004815FF" w:rsidP="00A33AE9">
      <w:pPr>
        <w:pStyle w:val="ListParagraph"/>
        <w:numPr>
          <w:ilvl w:val="0"/>
          <w:numId w:val="45"/>
        </w:numPr>
      </w:pPr>
      <w:r>
        <w:t>Determine the project scope and limits</w:t>
      </w:r>
    </w:p>
    <w:p w14:paraId="423F8DF0" w14:textId="6D846749" w:rsidR="004815FF" w:rsidRDefault="004815FF" w:rsidP="00A33AE9">
      <w:pPr>
        <w:pStyle w:val="ListParagraph"/>
        <w:numPr>
          <w:ilvl w:val="0"/>
          <w:numId w:val="45"/>
        </w:numPr>
      </w:pPr>
      <w:r>
        <w:t>Identify project deliverables</w:t>
      </w:r>
    </w:p>
    <w:p w14:paraId="206AD68D" w14:textId="71035CB2" w:rsidR="0005635F" w:rsidRDefault="0005635F" w:rsidP="00A33AE9">
      <w:pPr>
        <w:pStyle w:val="ListParagraph"/>
        <w:numPr>
          <w:ilvl w:val="0"/>
          <w:numId w:val="45"/>
        </w:numPr>
      </w:pPr>
      <w:r>
        <w:t xml:space="preserve">Set up </w:t>
      </w:r>
      <w:r w:rsidR="00EC4C69">
        <w:t>an</w:t>
      </w:r>
      <w:r>
        <w:t xml:space="preserve"> environment for coordination and collaboration between team members</w:t>
      </w:r>
    </w:p>
    <w:p w14:paraId="011BCA8F" w14:textId="77777777" w:rsidR="00EC4C69" w:rsidRDefault="00EC4C69" w:rsidP="007362F5"/>
    <w:p w14:paraId="0742276F" w14:textId="3E48F86C" w:rsidR="004815FF" w:rsidRDefault="00EC4C69" w:rsidP="00A33AE9">
      <w:pPr>
        <w:pStyle w:val="Heading1"/>
      </w:pPr>
      <w:r>
        <w:t>Understanding the problem</w:t>
      </w:r>
    </w:p>
    <w:p w14:paraId="386A8442" w14:textId="07B86A11" w:rsidR="00EC4C69" w:rsidRDefault="00EC4C69">
      <w:r>
        <w:t>Carefully read the project specification and try to answer the following questions:</w:t>
      </w:r>
    </w:p>
    <w:p w14:paraId="33328EB9" w14:textId="77777777" w:rsidR="00C10193" w:rsidRDefault="00EC4C69" w:rsidP="00A33AE9">
      <w:pPr>
        <w:pStyle w:val="ListParagraph"/>
        <w:numPr>
          <w:ilvl w:val="0"/>
          <w:numId w:val="47"/>
        </w:numPr>
      </w:pPr>
      <w:r>
        <w:t>Will you be using front-end web development?</w:t>
      </w:r>
    </w:p>
    <w:p w14:paraId="7354037D" w14:textId="23A75BCF" w:rsidR="00C10193" w:rsidRPr="004C0C8B" w:rsidRDefault="004C0C8B" w:rsidP="00A33AE9">
      <w:pPr>
        <w:pStyle w:val="ListParagraph"/>
        <w:rPr>
          <w:color w:val="FF0000"/>
          <w:rPrChange w:id="25" w:author="Christopher James Dagenais" w:date="2022-04-14T11:40:00Z">
            <w:rPr/>
          </w:rPrChange>
        </w:rPr>
      </w:pPr>
      <w:ins w:id="26" w:author="Christopher James Dagenais" w:date="2022-04-14T11:40:00Z">
        <w:r w:rsidRPr="004C0C8B">
          <w:rPr>
            <w:color w:val="FF0000"/>
            <w:rPrChange w:id="27" w:author="Christopher James Dagenais" w:date="2022-04-14T11:40:00Z">
              <w:rPr/>
            </w:rPrChange>
          </w:rPr>
          <w:t>Yes.</w:t>
        </w:r>
      </w:ins>
    </w:p>
    <w:p w14:paraId="2E3815C0" w14:textId="77777777" w:rsidR="00B8055E" w:rsidRDefault="00B8055E" w:rsidP="00A33AE9">
      <w:pPr>
        <w:pStyle w:val="ListParagraph"/>
      </w:pPr>
    </w:p>
    <w:p w14:paraId="43A94D56" w14:textId="6679E904" w:rsidR="00EC4C69" w:rsidRDefault="00EC4C69" w:rsidP="00A33AE9">
      <w:pPr>
        <w:pStyle w:val="ListParagraph"/>
        <w:rPr>
          <w:ins w:id="28" w:author="Christopher James Dagenais" w:date="2022-04-14T11:40:00Z"/>
        </w:rPr>
      </w:pPr>
      <w:r>
        <w:t>If yes, what are the development/coding technology will you be using?</w:t>
      </w:r>
    </w:p>
    <w:p w14:paraId="6DED2FF8" w14:textId="4A54A013" w:rsidR="004C0C8B" w:rsidRPr="00DB4C53" w:rsidRDefault="004C0C8B" w:rsidP="00A33AE9">
      <w:pPr>
        <w:pStyle w:val="ListParagraph"/>
        <w:rPr>
          <w:color w:val="FF0000"/>
          <w:rPrChange w:id="29" w:author="Christopher James Dagenais" w:date="2022-04-14T11:40:00Z">
            <w:rPr/>
          </w:rPrChange>
        </w:rPr>
      </w:pPr>
      <w:ins w:id="30" w:author="Christopher James Dagenais" w:date="2022-04-14T11:40:00Z">
        <w:r w:rsidRPr="00DB4C53">
          <w:rPr>
            <w:color w:val="FF0000"/>
            <w:rPrChange w:id="31" w:author="Christopher James Dagenais" w:date="2022-04-14T11:40:00Z">
              <w:rPr/>
            </w:rPrChange>
          </w:rPr>
          <w:t xml:space="preserve">We will be using html and </w:t>
        </w:r>
        <w:proofErr w:type="spellStart"/>
        <w:r w:rsidRPr="00DB4C53">
          <w:rPr>
            <w:color w:val="FF0000"/>
            <w:rPrChange w:id="32" w:author="Christopher James Dagenais" w:date="2022-04-14T11:40:00Z">
              <w:rPr/>
            </w:rPrChange>
          </w:rPr>
          <w:t>css</w:t>
        </w:r>
        <w:proofErr w:type="spellEnd"/>
        <w:r w:rsidR="001C49A1" w:rsidRPr="00DB4C53">
          <w:rPr>
            <w:color w:val="FF0000"/>
            <w:rPrChange w:id="33" w:author="Christopher James Dagenais" w:date="2022-04-14T11:40:00Z">
              <w:rPr/>
            </w:rPrChange>
          </w:rPr>
          <w:t xml:space="preserve"> for front-end</w:t>
        </w:r>
        <w:r w:rsidR="00DB4C53" w:rsidRPr="00DB4C53">
          <w:rPr>
            <w:color w:val="FF0000"/>
            <w:rPrChange w:id="34" w:author="Christopher James Dagenais" w:date="2022-04-14T11:40:00Z">
              <w:rPr/>
            </w:rPrChange>
          </w:rPr>
          <w:t>.</w:t>
        </w:r>
      </w:ins>
    </w:p>
    <w:p w14:paraId="37F5A1C1" w14:textId="77777777" w:rsidR="00EC4C69" w:rsidRDefault="00EC4C69"/>
    <w:p w14:paraId="64EBC31E" w14:textId="2B8DE241" w:rsidR="00EC4C69" w:rsidRDefault="00EC4C69" w:rsidP="00A33AE9">
      <w:pPr>
        <w:pStyle w:val="ListParagraph"/>
        <w:numPr>
          <w:ilvl w:val="0"/>
          <w:numId w:val="47"/>
        </w:numPr>
        <w:rPr>
          <w:ins w:id="35" w:author="Christopher James Dagenais" w:date="2022-04-14T11:40:00Z"/>
        </w:rPr>
      </w:pPr>
      <w:r>
        <w:t xml:space="preserve">Will you be using </w:t>
      </w:r>
      <w:r w:rsidR="00C10193">
        <w:t>back</w:t>
      </w:r>
      <w:r>
        <w:t>-end web development?</w:t>
      </w:r>
    </w:p>
    <w:p w14:paraId="7D2D99EC" w14:textId="2F47EC13" w:rsidR="00DB4C53" w:rsidRPr="00B3200B" w:rsidRDefault="00DB4C53">
      <w:pPr>
        <w:pStyle w:val="ListParagraph"/>
        <w:rPr>
          <w:color w:val="FF0000"/>
          <w:rPrChange w:id="36" w:author="Christopher James Dagenais" w:date="2022-04-14T11:41:00Z">
            <w:rPr/>
          </w:rPrChange>
        </w:rPr>
        <w:pPrChange w:id="37" w:author="Christopher James Dagenais" w:date="2022-04-14T11:41:00Z">
          <w:pPr>
            <w:pStyle w:val="ListParagraph"/>
            <w:numPr>
              <w:numId w:val="47"/>
            </w:numPr>
            <w:ind w:hanging="360"/>
          </w:pPr>
        </w:pPrChange>
      </w:pPr>
      <w:ins w:id="38" w:author="Christopher James Dagenais" w:date="2022-04-14T11:41:00Z">
        <w:r w:rsidRPr="00B3200B">
          <w:rPr>
            <w:color w:val="FF0000"/>
            <w:rPrChange w:id="39" w:author="Christopher James Dagenais" w:date="2022-04-14T11:41:00Z">
              <w:rPr/>
            </w:rPrChange>
          </w:rPr>
          <w:t>Yes.</w:t>
        </w:r>
      </w:ins>
    </w:p>
    <w:p w14:paraId="4F1BD51F" w14:textId="77777777" w:rsidR="00C10193" w:rsidRDefault="00C10193" w:rsidP="00A33AE9">
      <w:pPr>
        <w:pStyle w:val="ListParagraph"/>
      </w:pPr>
    </w:p>
    <w:p w14:paraId="462783EF" w14:textId="56433BBC" w:rsidR="00C10193" w:rsidRDefault="00C10193" w:rsidP="00A33AE9">
      <w:pPr>
        <w:pStyle w:val="ListParagraph"/>
        <w:rPr>
          <w:ins w:id="40" w:author="Christopher James Dagenais" w:date="2022-04-14T11:41:00Z"/>
        </w:rPr>
      </w:pPr>
      <w:r>
        <w:t>If yes, what are the development/coding technology will you be using?</w:t>
      </w:r>
    </w:p>
    <w:p w14:paraId="6C577A9A" w14:textId="524BC700" w:rsidR="008466A3" w:rsidRPr="00B3200B" w:rsidRDefault="008466A3" w:rsidP="00A33AE9">
      <w:pPr>
        <w:pStyle w:val="ListParagraph"/>
        <w:rPr>
          <w:color w:val="FF0000"/>
          <w:rPrChange w:id="41" w:author="Christopher James Dagenais" w:date="2022-04-14T11:41:00Z">
            <w:rPr/>
          </w:rPrChange>
        </w:rPr>
      </w:pPr>
      <w:ins w:id="42" w:author="Christopher James Dagenais" w:date="2022-04-14T11:41:00Z">
        <w:r w:rsidRPr="00B3200B">
          <w:rPr>
            <w:color w:val="FF0000"/>
            <w:rPrChange w:id="43" w:author="Christopher James Dagenais" w:date="2022-04-14T11:41:00Z">
              <w:rPr/>
            </w:rPrChange>
          </w:rPr>
          <w:t>Python/Django</w:t>
        </w:r>
      </w:ins>
      <w:ins w:id="44" w:author="Christopher James Dagenais" w:date="2022-04-14T11:56:00Z">
        <w:r w:rsidR="0050195B">
          <w:rPr>
            <w:color w:val="FF0000"/>
          </w:rPr>
          <w:t>/</w:t>
        </w:r>
        <w:proofErr w:type="spellStart"/>
        <w:r w:rsidR="0050195B">
          <w:rPr>
            <w:color w:val="FF0000"/>
          </w:rPr>
          <w:t>Javascript</w:t>
        </w:r>
      </w:ins>
      <w:proofErr w:type="spellEnd"/>
    </w:p>
    <w:p w14:paraId="31863BB2" w14:textId="77777777" w:rsidR="00C10193" w:rsidRDefault="00C10193" w:rsidP="00A33AE9">
      <w:pPr>
        <w:pStyle w:val="ListParagraph"/>
      </w:pPr>
    </w:p>
    <w:p w14:paraId="77A96B91" w14:textId="08D09BDE" w:rsidR="00C23B78" w:rsidRDefault="00C23B78" w:rsidP="00C10193">
      <w:pPr>
        <w:pStyle w:val="ListParagraph"/>
        <w:numPr>
          <w:ilvl w:val="0"/>
          <w:numId w:val="47"/>
        </w:numPr>
        <w:rPr>
          <w:ins w:id="45" w:author="Christopher James Dagenais" w:date="2022-04-14T11:41:00Z"/>
        </w:rPr>
      </w:pPr>
      <w:r>
        <w:t>What theme did you choose for your project?</w:t>
      </w:r>
    </w:p>
    <w:p w14:paraId="45F84E04" w14:textId="2265410E" w:rsidR="00B3200B" w:rsidRPr="00105478" w:rsidRDefault="00B3200B">
      <w:pPr>
        <w:pStyle w:val="ListParagraph"/>
        <w:rPr>
          <w:color w:val="FF0000"/>
          <w:rPrChange w:id="46" w:author="Christopher James Dagenais" w:date="2022-04-14T11:41:00Z">
            <w:rPr/>
          </w:rPrChange>
        </w:rPr>
        <w:pPrChange w:id="47" w:author="Christopher James Dagenais" w:date="2022-04-14T11:41:00Z">
          <w:pPr>
            <w:pStyle w:val="ListParagraph"/>
            <w:numPr>
              <w:numId w:val="47"/>
            </w:numPr>
            <w:ind w:hanging="360"/>
          </w:pPr>
        </w:pPrChange>
      </w:pPr>
      <w:ins w:id="48" w:author="Christopher James Dagenais" w:date="2022-04-14T11:41:00Z">
        <w:r w:rsidRPr="00105478">
          <w:rPr>
            <w:color w:val="FF0000"/>
            <w:rPrChange w:id="49" w:author="Christopher James Dagenais" w:date="2022-04-14T11:41:00Z">
              <w:rPr/>
            </w:rPrChange>
          </w:rPr>
          <w:t>The Documentary Movie</w:t>
        </w:r>
      </w:ins>
    </w:p>
    <w:p w14:paraId="05ACDF54" w14:textId="77777777" w:rsidR="00C10193" w:rsidRDefault="00C10193" w:rsidP="00A33AE9">
      <w:pPr>
        <w:pStyle w:val="ListParagraph"/>
      </w:pPr>
    </w:p>
    <w:p w14:paraId="6D61C164" w14:textId="77777777" w:rsidR="00F63C8D" w:rsidRDefault="00F63C8D" w:rsidP="00A33AE9">
      <w:pPr>
        <w:pStyle w:val="ListParagraph"/>
      </w:pPr>
    </w:p>
    <w:p w14:paraId="2A5E9E28" w14:textId="41DB03DA" w:rsidR="00EC4C69" w:rsidRDefault="00F63C8D" w:rsidP="00A33AE9">
      <w:pPr>
        <w:pStyle w:val="ListParagraph"/>
        <w:numPr>
          <w:ilvl w:val="0"/>
          <w:numId w:val="47"/>
        </w:numPr>
        <w:rPr>
          <w:ins w:id="50" w:author="Christopher James Dagenais" w:date="2022-04-14T11:41:00Z"/>
        </w:rPr>
      </w:pPr>
      <w:r>
        <w:t>State the four applications</w:t>
      </w:r>
      <w:r w:rsidR="00B8055E">
        <w:t xml:space="preserve"> of your project</w:t>
      </w:r>
      <w:r>
        <w:t xml:space="preserve"> and briefly describe their corresponding functionalities </w:t>
      </w:r>
    </w:p>
    <w:p w14:paraId="0A2FABC6" w14:textId="1955D55C" w:rsidR="00105478" w:rsidRPr="00105478" w:rsidRDefault="00105478" w:rsidP="00105478">
      <w:pPr>
        <w:pStyle w:val="ListParagraph"/>
        <w:rPr>
          <w:ins w:id="51" w:author="Christopher James Dagenais" w:date="2022-04-14T11:41:00Z"/>
          <w:color w:val="FF0000"/>
          <w:rPrChange w:id="52" w:author="Christopher James Dagenais" w:date="2022-04-14T11:42:00Z">
            <w:rPr>
              <w:ins w:id="53" w:author="Christopher James Dagenais" w:date="2022-04-14T11:41:00Z"/>
            </w:rPr>
          </w:rPrChange>
        </w:rPr>
      </w:pPr>
      <w:ins w:id="54" w:author="Christopher James Dagenais" w:date="2022-04-14T11:41:00Z">
        <w:r w:rsidRPr="00105478">
          <w:rPr>
            <w:color w:val="FF0000"/>
            <w:rPrChange w:id="55" w:author="Christopher James Dagenais" w:date="2022-04-14T11:42:00Z">
              <w:rPr/>
            </w:rPrChange>
          </w:rPr>
          <w:t>Administration:</w:t>
        </w:r>
      </w:ins>
      <w:ins w:id="56" w:author="Christopher James Dagenais" w:date="2022-04-14T11:42:00Z">
        <w:r>
          <w:rPr>
            <w:color w:val="FF0000"/>
          </w:rPr>
          <w:t xml:space="preserve"> </w:t>
        </w:r>
        <w:r w:rsidR="00EA7F35">
          <w:rPr>
            <w:color w:val="FF0000"/>
          </w:rPr>
          <w:t>Used to manage the four groups of users.</w:t>
        </w:r>
      </w:ins>
    </w:p>
    <w:p w14:paraId="6D847F88" w14:textId="4777BC15" w:rsidR="00105478" w:rsidRPr="00105478" w:rsidRDefault="00105478" w:rsidP="00105478">
      <w:pPr>
        <w:pStyle w:val="ListParagraph"/>
        <w:rPr>
          <w:ins w:id="57" w:author="Christopher James Dagenais" w:date="2022-04-14T11:41:00Z"/>
          <w:color w:val="FF0000"/>
          <w:rPrChange w:id="58" w:author="Christopher James Dagenais" w:date="2022-04-14T11:42:00Z">
            <w:rPr>
              <w:ins w:id="59" w:author="Christopher James Dagenais" w:date="2022-04-14T11:41:00Z"/>
            </w:rPr>
          </w:rPrChange>
        </w:rPr>
      </w:pPr>
      <w:ins w:id="60" w:author="Christopher James Dagenais" w:date="2022-04-14T11:41:00Z">
        <w:r w:rsidRPr="00105478">
          <w:rPr>
            <w:color w:val="FF0000"/>
            <w:rPrChange w:id="61" w:author="Christopher James Dagenais" w:date="2022-04-14T11:42:00Z">
              <w:rPr/>
            </w:rPrChange>
          </w:rPr>
          <w:t>User Management:</w:t>
        </w:r>
      </w:ins>
      <w:ins w:id="62" w:author="Christopher James Dagenais" w:date="2022-04-14T11:42:00Z">
        <w:r w:rsidR="00EA7F35">
          <w:rPr>
            <w:color w:val="FF0000"/>
          </w:rPr>
          <w:t xml:space="preserve"> </w:t>
        </w:r>
      </w:ins>
      <w:ins w:id="63" w:author="Christopher James Dagenais" w:date="2022-04-14T11:43:00Z">
        <w:r w:rsidR="00D606A4">
          <w:rPr>
            <w:color w:val="FF0000"/>
          </w:rPr>
          <w:t>Used to manage member users and visitors.</w:t>
        </w:r>
      </w:ins>
    </w:p>
    <w:p w14:paraId="6D58569B" w14:textId="745BDCF5" w:rsidR="00105478" w:rsidRPr="00105478" w:rsidRDefault="00105478" w:rsidP="00105478">
      <w:pPr>
        <w:pStyle w:val="ListParagraph"/>
        <w:rPr>
          <w:ins w:id="64" w:author="Christopher James Dagenais" w:date="2022-04-14T11:41:00Z"/>
          <w:color w:val="FF0000"/>
          <w:rPrChange w:id="65" w:author="Christopher James Dagenais" w:date="2022-04-14T11:42:00Z">
            <w:rPr>
              <w:ins w:id="66" w:author="Christopher James Dagenais" w:date="2022-04-14T11:41:00Z"/>
            </w:rPr>
          </w:rPrChange>
        </w:rPr>
      </w:pPr>
      <w:ins w:id="67" w:author="Christopher James Dagenais" w:date="2022-04-14T11:41:00Z">
        <w:r w:rsidRPr="00105478">
          <w:rPr>
            <w:color w:val="FF0000"/>
            <w:rPrChange w:id="68" w:author="Christopher James Dagenais" w:date="2022-04-14T11:42:00Z">
              <w:rPr/>
            </w:rPrChange>
          </w:rPr>
          <w:t>Messaging:</w:t>
        </w:r>
      </w:ins>
      <w:ins w:id="69" w:author="Christopher James Dagenais" w:date="2022-04-14T11:43:00Z">
        <w:r w:rsidR="004E587D">
          <w:rPr>
            <w:color w:val="FF0000"/>
          </w:rPr>
          <w:t xml:space="preserve"> </w:t>
        </w:r>
        <w:r w:rsidR="00A06678">
          <w:rPr>
            <w:color w:val="FF0000"/>
          </w:rPr>
          <w:t>Used to manage communication between member users.</w:t>
        </w:r>
      </w:ins>
    </w:p>
    <w:p w14:paraId="5A352D31" w14:textId="4ADA6104" w:rsidR="00105478" w:rsidDel="006864E9" w:rsidRDefault="00105478" w:rsidP="006864E9">
      <w:pPr>
        <w:pStyle w:val="ListParagraph"/>
        <w:rPr>
          <w:del w:id="70" w:author="Christopher James Dagenais" w:date="2022-04-14T11:45:00Z"/>
          <w:color w:val="FF0000"/>
        </w:rPr>
      </w:pPr>
      <w:ins w:id="71" w:author="Christopher James Dagenais" w:date="2022-04-14T11:41:00Z">
        <w:r w:rsidRPr="00105478">
          <w:rPr>
            <w:color w:val="FF0000"/>
            <w:rPrChange w:id="72" w:author="Christopher James Dagenais" w:date="2022-04-14T11:42:00Z">
              <w:rPr/>
            </w:rPrChange>
          </w:rPr>
          <w:t>Item Catalog:</w:t>
        </w:r>
      </w:ins>
      <w:ins w:id="73" w:author="Christopher James Dagenais" w:date="2022-04-14T11:44:00Z">
        <w:r w:rsidR="00617882">
          <w:rPr>
            <w:color w:val="FF0000"/>
          </w:rPr>
          <w:t xml:space="preserve"> Used f</w:t>
        </w:r>
      </w:ins>
      <w:ins w:id="74" w:author="Christopher James Dagenais" w:date="2022-04-14T11:45:00Z">
        <w:r w:rsidR="00617882">
          <w:rPr>
            <w:color w:val="FF0000"/>
          </w:rPr>
          <w:t>or main user operations such as transactions</w:t>
        </w:r>
        <w:r w:rsidR="004461EE">
          <w:rPr>
            <w:color w:val="FF0000"/>
          </w:rPr>
          <w:t>.</w:t>
        </w:r>
      </w:ins>
    </w:p>
    <w:p w14:paraId="36C8BFF4" w14:textId="77777777" w:rsidR="006864E9" w:rsidRPr="00105478" w:rsidRDefault="006864E9">
      <w:pPr>
        <w:pStyle w:val="ListParagraph"/>
        <w:rPr>
          <w:ins w:id="75" w:author="Christopher James Dagenais" w:date="2022-04-14T11:45:00Z"/>
          <w:color w:val="FF0000"/>
          <w:rPrChange w:id="76" w:author="Christopher James Dagenais" w:date="2022-04-14T11:42:00Z">
            <w:rPr>
              <w:ins w:id="77" w:author="Christopher James Dagenais" w:date="2022-04-14T11:45:00Z"/>
            </w:rPr>
          </w:rPrChange>
        </w:rPr>
        <w:pPrChange w:id="78" w:author="Christopher James Dagenais" w:date="2022-04-14T11:41:00Z">
          <w:pPr>
            <w:pStyle w:val="ListParagraph"/>
            <w:numPr>
              <w:numId w:val="47"/>
            </w:numPr>
            <w:ind w:hanging="360"/>
          </w:pPr>
        </w:pPrChange>
      </w:pPr>
    </w:p>
    <w:p w14:paraId="37919D72" w14:textId="77777777" w:rsidR="00F63C8D" w:rsidDel="006864E9" w:rsidRDefault="00F63C8D" w:rsidP="00A33AE9">
      <w:pPr>
        <w:pStyle w:val="ListParagraph"/>
        <w:rPr>
          <w:del w:id="79" w:author="Christopher James Dagenais" w:date="2022-04-14T11:45:00Z"/>
        </w:rPr>
      </w:pPr>
    </w:p>
    <w:p w14:paraId="6851EF09" w14:textId="77777777" w:rsidR="00F63C8D" w:rsidRDefault="00F63C8D">
      <w:pPr>
        <w:pStyle w:val="ListParagraph"/>
      </w:pPr>
    </w:p>
    <w:p w14:paraId="27DBD546" w14:textId="3DE452FA" w:rsidR="00F63C8D" w:rsidRDefault="00F63C8D" w:rsidP="00A33AE9">
      <w:pPr>
        <w:pStyle w:val="ListParagraph"/>
        <w:numPr>
          <w:ilvl w:val="0"/>
          <w:numId w:val="47"/>
        </w:numPr>
      </w:pPr>
      <w:r>
        <w:t>Enumerate the main FIVE users (and their groups) of the system (Project)</w:t>
      </w:r>
    </w:p>
    <w:p w14:paraId="4B039321" w14:textId="18FCF099" w:rsidR="00B8055E" w:rsidRPr="00290EBF" w:rsidDel="002C14DB" w:rsidRDefault="002C14DB">
      <w:pPr>
        <w:ind w:firstLine="720"/>
        <w:rPr>
          <w:del w:id="80" w:author="Christopher James Dagenais" w:date="2022-04-14T11:45:00Z"/>
          <w:color w:val="FF0000"/>
          <w:rPrChange w:id="81" w:author="Christopher James Dagenais" w:date="2022-04-14T11:47:00Z">
            <w:rPr>
              <w:del w:id="82" w:author="Christopher James Dagenais" w:date="2022-04-14T11:45:00Z"/>
            </w:rPr>
          </w:rPrChange>
        </w:rPr>
        <w:pPrChange w:id="83" w:author="Christopher James Dagenais" w:date="2022-04-14T11:46:00Z">
          <w:pPr>
            <w:ind w:left="720"/>
          </w:pPr>
        </w:pPrChange>
      </w:pPr>
      <w:ins w:id="84" w:author="Christopher James Dagenais" w:date="2022-04-14T11:45:00Z">
        <w:r w:rsidRPr="00290EBF">
          <w:rPr>
            <w:color w:val="FF0000"/>
            <w:rPrChange w:id="85" w:author="Christopher James Dagenais" w:date="2022-04-14T11:47:00Z">
              <w:rPr/>
            </w:rPrChange>
          </w:rPr>
          <w:t>User</w:t>
        </w:r>
      </w:ins>
      <w:ins w:id="86" w:author="Christopher James Dagenais" w:date="2022-04-14T11:46:00Z">
        <w:r w:rsidRPr="00290EBF">
          <w:rPr>
            <w:color w:val="FF0000"/>
            <w:rPrChange w:id="87" w:author="Christopher James Dagenais" w:date="2022-04-14T11:47:00Z">
              <w:rPr/>
            </w:rPrChange>
          </w:rPr>
          <w:t xml:space="preserve">_manager1, User_manager2: </w:t>
        </w:r>
        <w:proofErr w:type="spellStart"/>
        <w:r w:rsidRPr="00290EBF">
          <w:rPr>
            <w:color w:val="FF0000"/>
            <w:rPrChange w:id="88" w:author="Christopher James Dagenais" w:date="2022-04-14T11:47:00Z">
              <w:rPr/>
            </w:rPrChange>
          </w:rPr>
          <w:t>Admin_user_grp</w:t>
        </w:r>
      </w:ins>
      <w:proofErr w:type="spellEnd"/>
    </w:p>
    <w:p w14:paraId="7C48DEBC" w14:textId="77777777" w:rsidR="002C14DB" w:rsidRPr="00290EBF" w:rsidRDefault="002C14DB">
      <w:pPr>
        <w:ind w:firstLine="720"/>
        <w:rPr>
          <w:ins w:id="89" w:author="Christopher James Dagenais" w:date="2022-04-14T11:46:00Z"/>
          <w:color w:val="FF0000"/>
          <w:rPrChange w:id="90" w:author="Christopher James Dagenais" w:date="2022-04-14T11:47:00Z">
            <w:rPr>
              <w:ins w:id="91" w:author="Christopher James Dagenais" w:date="2022-04-14T11:46:00Z"/>
            </w:rPr>
          </w:rPrChange>
        </w:rPr>
        <w:pPrChange w:id="92" w:author="Christopher James Dagenais" w:date="2022-04-14T11:46:00Z">
          <w:pPr>
            <w:pStyle w:val="ListParagraph"/>
          </w:pPr>
        </w:pPrChange>
      </w:pPr>
    </w:p>
    <w:p w14:paraId="63302E08" w14:textId="1B5B1D72" w:rsidR="00B8055E" w:rsidRPr="00290EBF" w:rsidRDefault="002C14DB" w:rsidP="002C14DB">
      <w:pPr>
        <w:ind w:left="720"/>
        <w:rPr>
          <w:ins w:id="93" w:author="Christopher James Dagenais" w:date="2022-04-14T11:46:00Z"/>
          <w:color w:val="FF0000"/>
          <w:rPrChange w:id="94" w:author="Christopher James Dagenais" w:date="2022-04-14T11:47:00Z">
            <w:rPr>
              <w:ins w:id="95" w:author="Christopher James Dagenais" w:date="2022-04-14T11:46:00Z"/>
            </w:rPr>
          </w:rPrChange>
        </w:rPr>
      </w:pPr>
      <w:ins w:id="96" w:author="Christopher James Dagenais" w:date="2022-04-14T11:46:00Z">
        <w:r w:rsidRPr="00290EBF">
          <w:rPr>
            <w:color w:val="FF0000"/>
            <w:rPrChange w:id="97" w:author="Christopher James Dagenais" w:date="2022-04-14T11:47:00Z">
              <w:rPr/>
            </w:rPrChange>
          </w:rPr>
          <w:t xml:space="preserve">Item_manager1, Item_manager2: </w:t>
        </w:r>
        <w:proofErr w:type="spellStart"/>
        <w:r w:rsidRPr="00290EBF">
          <w:rPr>
            <w:color w:val="FF0000"/>
            <w:rPrChange w:id="98" w:author="Christopher James Dagenais" w:date="2022-04-14T11:47:00Z">
              <w:rPr/>
            </w:rPrChange>
          </w:rPr>
          <w:t>Admin_item_grp</w:t>
        </w:r>
        <w:proofErr w:type="spellEnd"/>
      </w:ins>
    </w:p>
    <w:p w14:paraId="11855903" w14:textId="574DE07E" w:rsidR="002C14DB" w:rsidRPr="00290EBF" w:rsidRDefault="002C14DB">
      <w:pPr>
        <w:ind w:left="720"/>
        <w:rPr>
          <w:color w:val="FF0000"/>
          <w:rPrChange w:id="99" w:author="Christopher James Dagenais" w:date="2022-04-14T11:47:00Z">
            <w:rPr/>
          </w:rPrChange>
        </w:rPr>
        <w:pPrChange w:id="100" w:author="Christopher James Dagenais" w:date="2022-04-14T11:45:00Z">
          <w:pPr>
            <w:pStyle w:val="ListParagraph"/>
          </w:pPr>
        </w:pPrChange>
      </w:pPr>
      <w:proofErr w:type="spellStart"/>
      <w:ins w:id="101" w:author="Christopher James Dagenais" w:date="2022-04-14T11:46:00Z">
        <w:r w:rsidRPr="00290EBF">
          <w:rPr>
            <w:color w:val="FF0000"/>
            <w:rPrChange w:id="102" w:author="Christopher James Dagenais" w:date="2022-04-14T11:47:00Z">
              <w:rPr/>
            </w:rPrChange>
          </w:rPr>
          <w:t>Super_user</w:t>
        </w:r>
      </w:ins>
      <w:proofErr w:type="spellEnd"/>
      <w:ins w:id="103" w:author="Christopher James Dagenais" w:date="2022-04-14T11:47:00Z">
        <w:r w:rsidRPr="00290EBF">
          <w:rPr>
            <w:color w:val="FF0000"/>
            <w:rPrChange w:id="104" w:author="Christopher James Dagenais" w:date="2022-04-14T11:47:00Z">
              <w:rPr/>
            </w:rPrChange>
          </w:rPr>
          <w:t xml:space="preserve">: </w:t>
        </w:r>
        <w:proofErr w:type="spellStart"/>
        <w:r w:rsidRPr="00290EBF">
          <w:rPr>
            <w:color w:val="FF0000"/>
            <w:rPrChange w:id="105" w:author="Christopher James Dagenais" w:date="2022-04-14T11:47:00Z">
              <w:rPr/>
            </w:rPrChange>
          </w:rPr>
          <w:t>Admin_super_grp</w:t>
        </w:r>
      </w:ins>
      <w:proofErr w:type="spellEnd"/>
    </w:p>
    <w:p w14:paraId="4A62C8F7" w14:textId="77777777" w:rsidR="00B8055E" w:rsidDel="00290EBF" w:rsidRDefault="00B8055E" w:rsidP="00A33AE9">
      <w:pPr>
        <w:pStyle w:val="ListParagraph"/>
        <w:rPr>
          <w:del w:id="106" w:author="Christopher James Dagenais" w:date="2022-04-14T11:47:00Z"/>
        </w:rPr>
      </w:pPr>
    </w:p>
    <w:p w14:paraId="4AC48053" w14:textId="77777777" w:rsidR="00B8055E" w:rsidDel="00290EBF" w:rsidRDefault="00B8055E" w:rsidP="00A33AE9">
      <w:pPr>
        <w:pStyle w:val="ListParagraph"/>
        <w:rPr>
          <w:del w:id="107" w:author="Christopher James Dagenais" w:date="2022-04-14T11:47:00Z"/>
        </w:rPr>
      </w:pPr>
    </w:p>
    <w:p w14:paraId="6F7BCCC3" w14:textId="77777777" w:rsidR="00B8055E" w:rsidDel="00290EBF" w:rsidRDefault="00B8055E" w:rsidP="00A33AE9">
      <w:pPr>
        <w:pStyle w:val="ListParagraph"/>
        <w:rPr>
          <w:del w:id="108" w:author="Christopher James Dagenais" w:date="2022-04-14T11:47:00Z"/>
        </w:rPr>
      </w:pPr>
    </w:p>
    <w:p w14:paraId="7B6B4228" w14:textId="77777777" w:rsidR="00B8055E" w:rsidRDefault="00B8055E">
      <w:pPr>
        <w:pPrChange w:id="109" w:author="Christopher James Dagenais" w:date="2022-04-14T11:47:00Z">
          <w:pPr>
            <w:pStyle w:val="ListParagraph"/>
          </w:pPr>
        </w:pPrChange>
      </w:pPr>
    </w:p>
    <w:p w14:paraId="7B501F27" w14:textId="0620A3CD" w:rsidR="00F63C8D" w:rsidRDefault="00F63C8D" w:rsidP="00A33AE9">
      <w:pPr>
        <w:pStyle w:val="ListParagraph"/>
        <w:numPr>
          <w:ilvl w:val="0"/>
          <w:numId w:val="47"/>
        </w:numPr>
      </w:pPr>
      <w:r>
        <w:t>For each user</w:t>
      </w:r>
      <w:r w:rsidR="00BD3D80">
        <w:t xml:space="preserve"> of the project</w:t>
      </w:r>
      <w:r>
        <w:t xml:space="preserve">, enumerate </w:t>
      </w:r>
      <w:r w:rsidR="00B8055E">
        <w:t>their major tasks/functionalities they will handle.</w:t>
      </w:r>
    </w:p>
    <w:p w14:paraId="5CD5F955" w14:textId="7C975878" w:rsidR="00B8055E" w:rsidRDefault="00B8055E" w:rsidP="00A33AE9">
      <w:pPr>
        <w:pStyle w:val="ListParagraph"/>
      </w:pPr>
      <w:r>
        <w:t>Or optionally, draw a (very simplistic) use case diagram</w:t>
      </w:r>
    </w:p>
    <w:p w14:paraId="4239105C" w14:textId="77777777" w:rsidR="00B8055E" w:rsidRDefault="00B8055E" w:rsidP="00A33AE9">
      <w:pPr>
        <w:pStyle w:val="ListParagraph"/>
      </w:pPr>
    </w:p>
    <w:p w14:paraId="22357FA0" w14:textId="4C9EA1FE" w:rsidR="00B8055E" w:rsidRPr="0050195B" w:rsidRDefault="009976B9" w:rsidP="00A33AE9">
      <w:pPr>
        <w:pStyle w:val="ListParagraph"/>
        <w:rPr>
          <w:ins w:id="110" w:author="Christopher James Dagenais" w:date="2022-04-14T11:48:00Z"/>
          <w:color w:val="FF0000"/>
          <w:rPrChange w:id="111" w:author="Christopher James Dagenais" w:date="2022-04-14T11:49:00Z">
            <w:rPr>
              <w:ins w:id="112" w:author="Christopher James Dagenais" w:date="2022-04-14T11:48:00Z"/>
            </w:rPr>
          </w:rPrChange>
        </w:rPr>
      </w:pPr>
      <w:proofErr w:type="spellStart"/>
      <w:ins w:id="113" w:author="Christopher James Dagenais" w:date="2022-04-14T11:47:00Z">
        <w:r w:rsidRPr="0050195B">
          <w:rPr>
            <w:color w:val="FF0000"/>
            <w:rPrChange w:id="114" w:author="Christopher James Dagenais" w:date="2022-04-14T11:49:00Z">
              <w:rPr/>
            </w:rPrChange>
          </w:rPr>
          <w:t>Admin</w:t>
        </w:r>
      </w:ins>
      <w:ins w:id="115" w:author="Christopher James Dagenais" w:date="2022-04-14T11:48:00Z">
        <w:r w:rsidRPr="0050195B">
          <w:rPr>
            <w:color w:val="FF0000"/>
            <w:rPrChange w:id="116" w:author="Christopher James Dagenais" w:date="2022-04-14T11:49:00Z">
              <w:rPr/>
            </w:rPrChange>
          </w:rPr>
          <w:t>_user_grp</w:t>
        </w:r>
        <w:proofErr w:type="spellEnd"/>
        <w:r w:rsidRPr="0050195B">
          <w:rPr>
            <w:color w:val="FF0000"/>
            <w:rPrChange w:id="117" w:author="Christopher James Dagenais" w:date="2022-04-14T11:49:00Z">
              <w:rPr/>
            </w:rPrChange>
          </w:rPr>
          <w:t>: add/delete/block/warn members</w:t>
        </w:r>
      </w:ins>
    </w:p>
    <w:p w14:paraId="7CB9647D" w14:textId="730C2BAE" w:rsidR="009976B9" w:rsidRPr="0050195B" w:rsidRDefault="009976B9" w:rsidP="00A33AE9">
      <w:pPr>
        <w:pStyle w:val="ListParagraph"/>
        <w:rPr>
          <w:ins w:id="118" w:author="Christopher James Dagenais" w:date="2022-04-14T11:48:00Z"/>
          <w:color w:val="FF0000"/>
          <w:rPrChange w:id="119" w:author="Christopher James Dagenais" w:date="2022-04-14T11:49:00Z">
            <w:rPr>
              <w:ins w:id="120" w:author="Christopher James Dagenais" w:date="2022-04-14T11:48:00Z"/>
            </w:rPr>
          </w:rPrChange>
        </w:rPr>
      </w:pPr>
      <w:proofErr w:type="spellStart"/>
      <w:ins w:id="121" w:author="Christopher James Dagenais" w:date="2022-04-14T11:48:00Z">
        <w:r w:rsidRPr="0050195B">
          <w:rPr>
            <w:color w:val="FF0000"/>
            <w:rPrChange w:id="122" w:author="Christopher James Dagenais" w:date="2022-04-14T11:49:00Z">
              <w:rPr/>
            </w:rPrChange>
          </w:rPr>
          <w:t>Admin_item_grp</w:t>
        </w:r>
        <w:proofErr w:type="spellEnd"/>
        <w:r w:rsidRPr="0050195B">
          <w:rPr>
            <w:color w:val="FF0000"/>
            <w:rPrChange w:id="123" w:author="Christopher James Dagenais" w:date="2022-04-14T11:49:00Z">
              <w:rPr/>
            </w:rPrChange>
          </w:rPr>
          <w:t>: add/delete/change items</w:t>
        </w:r>
      </w:ins>
    </w:p>
    <w:p w14:paraId="34F4A41A" w14:textId="1A65BE79" w:rsidR="009976B9" w:rsidRPr="0050195B" w:rsidDel="009976B9" w:rsidRDefault="009976B9" w:rsidP="00A33AE9">
      <w:pPr>
        <w:pStyle w:val="ListParagraph"/>
        <w:rPr>
          <w:del w:id="124" w:author="Christopher James Dagenais" w:date="2022-04-14T11:49:00Z"/>
          <w:color w:val="FF0000"/>
          <w:rPrChange w:id="125" w:author="Christopher James Dagenais" w:date="2022-04-14T11:49:00Z">
            <w:rPr>
              <w:del w:id="126" w:author="Christopher James Dagenais" w:date="2022-04-14T11:49:00Z"/>
            </w:rPr>
          </w:rPrChange>
        </w:rPr>
      </w:pPr>
      <w:proofErr w:type="spellStart"/>
      <w:ins w:id="127" w:author="Christopher James Dagenais" w:date="2022-04-14T11:48:00Z">
        <w:r w:rsidRPr="0050195B">
          <w:rPr>
            <w:color w:val="FF0000"/>
            <w:rPrChange w:id="128" w:author="Christopher James Dagenais" w:date="2022-04-14T11:49:00Z">
              <w:rPr/>
            </w:rPrChange>
          </w:rPr>
          <w:t>Admin_super_grp</w:t>
        </w:r>
        <w:proofErr w:type="spellEnd"/>
        <w:r w:rsidRPr="0050195B">
          <w:rPr>
            <w:color w:val="FF0000"/>
            <w:rPrChange w:id="129" w:author="Christopher James Dagenais" w:date="2022-04-14T11:49:00Z">
              <w:rPr/>
            </w:rPrChange>
          </w:rPr>
          <w:t>: manage</w:t>
        </w:r>
      </w:ins>
      <w:ins w:id="130" w:author="Christopher James Dagenais" w:date="2022-04-14T11:49:00Z">
        <w:r w:rsidRPr="0050195B">
          <w:rPr>
            <w:color w:val="FF0000"/>
            <w:rPrChange w:id="131" w:author="Christopher James Dagenais" w:date="2022-04-14T11:49:00Z">
              <w:rPr/>
            </w:rPrChange>
          </w:rPr>
          <w:t>s all registered users</w:t>
        </w:r>
      </w:ins>
    </w:p>
    <w:p w14:paraId="796DEDAB" w14:textId="77777777" w:rsidR="00B8055E" w:rsidDel="009976B9" w:rsidRDefault="00B8055E" w:rsidP="00A33AE9">
      <w:pPr>
        <w:pStyle w:val="ListParagraph"/>
        <w:rPr>
          <w:del w:id="132" w:author="Christopher James Dagenais" w:date="2022-04-14T11:49:00Z"/>
        </w:rPr>
      </w:pPr>
    </w:p>
    <w:p w14:paraId="0943C371" w14:textId="77777777" w:rsidR="00B8055E" w:rsidDel="009976B9" w:rsidRDefault="00B8055E" w:rsidP="00A33AE9">
      <w:pPr>
        <w:pStyle w:val="ListParagraph"/>
        <w:rPr>
          <w:del w:id="133" w:author="Christopher James Dagenais" w:date="2022-04-14T11:49:00Z"/>
        </w:rPr>
      </w:pPr>
    </w:p>
    <w:p w14:paraId="07AD8585" w14:textId="77777777" w:rsidR="00B8055E" w:rsidDel="009976B9" w:rsidRDefault="00B8055E" w:rsidP="00A33AE9">
      <w:pPr>
        <w:pStyle w:val="ListParagraph"/>
        <w:rPr>
          <w:del w:id="134" w:author="Christopher James Dagenais" w:date="2022-04-14T11:49:00Z"/>
        </w:rPr>
      </w:pPr>
    </w:p>
    <w:p w14:paraId="36E91BCA" w14:textId="77777777" w:rsidR="00F63C8D" w:rsidRDefault="00F63C8D">
      <w:pPr>
        <w:pStyle w:val="ListParagraph"/>
        <w:pPrChange w:id="135" w:author="Christopher James Dagenais" w:date="2022-04-14T11:49:00Z">
          <w:pPr/>
        </w:pPrChange>
      </w:pPr>
    </w:p>
    <w:p w14:paraId="67D97B0C" w14:textId="0A4F6FF6" w:rsidR="0005635F" w:rsidRDefault="0005635F" w:rsidP="00A33AE9">
      <w:pPr>
        <w:pStyle w:val="Heading1"/>
      </w:pPr>
      <w:r>
        <w:t>Project planning</w:t>
      </w:r>
    </w:p>
    <w:p w14:paraId="2907FAF9" w14:textId="5879CD2E" w:rsidR="00EC4C69" w:rsidRDefault="00EC4C69" w:rsidP="00A33AE9">
      <w:pPr>
        <w:pStyle w:val="ListParagraph"/>
        <w:numPr>
          <w:ilvl w:val="0"/>
          <w:numId w:val="48"/>
        </w:numPr>
      </w:pPr>
      <w:r>
        <w:t>In your own words, why do you think a project plan is necessary for this project?</w:t>
      </w:r>
      <w:r w:rsidR="006349C6">
        <w:t xml:space="preserve"> You may answer this question after you finish the whole exercise.</w:t>
      </w:r>
    </w:p>
    <w:p w14:paraId="0945DE9C" w14:textId="786FDC31" w:rsidR="006349C6" w:rsidRPr="00107A0A" w:rsidRDefault="00107A0A" w:rsidP="00A33AE9">
      <w:pPr>
        <w:pStyle w:val="ListParagraph"/>
        <w:rPr>
          <w:color w:val="FF0000"/>
          <w:rPrChange w:id="136" w:author="Christopher James Dagenais" w:date="2022-04-14T12:06:00Z">
            <w:rPr/>
          </w:rPrChange>
        </w:rPr>
      </w:pPr>
      <w:ins w:id="137" w:author="Christopher James Dagenais" w:date="2022-04-14T12:06:00Z">
        <w:r>
          <w:rPr>
            <w:color w:val="FF0000"/>
          </w:rPr>
          <w:t xml:space="preserve">To ensure the understanding of the project by all members. The project is a </w:t>
        </w:r>
      </w:ins>
      <w:ins w:id="138" w:author="Christopher James Dagenais" w:date="2022-04-14T12:07:00Z">
        <w:r>
          <w:rPr>
            <w:color w:val="FF0000"/>
          </w:rPr>
          <w:t xml:space="preserve">large task, and therefore must be planned in an efficient manner to allow for </w:t>
        </w:r>
        <w:r w:rsidR="009F6853">
          <w:rPr>
            <w:color w:val="FF0000"/>
          </w:rPr>
          <w:t>seamless progress to be made.</w:t>
        </w:r>
      </w:ins>
    </w:p>
    <w:p w14:paraId="208BB2FF" w14:textId="77777777" w:rsidR="00EC4C69" w:rsidRDefault="00EC4C69"/>
    <w:p w14:paraId="60A5D868" w14:textId="721106FC" w:rsidR="00C23B78" w:rsidRDefault="00C23B78" w:rsidP="00A33AE9">
      <w:pPr>
        <w:pStyle w:val="Heading2"/>
        <w:numPr>
          <w:ilvl w:val="1"/>
          <w:numId w:val="22"/>
        </w:numPr>
      </w:pPr>
      <w:r>
        <w:t>Project task analysis and decomposition</w:t>
      </w:r>
    </w:p>
    <w:p w14:paraId="7643362E" w14:textId="77777777" w:rsidR="00C10193" w:rsidRDefault="0005635F" w:rsidP="00A33AE9">
      <w:pPr>
        <w:pStyle w:val="ListParagraph"/>
        <w:numPr>
          <w:ilvl w:val="0"/>
          <w:numId w:val="52"/>
        </w:numPr>
      </w:pPr>
      <w:r>
        <w:t xml:space="preserve">What is the problem or purpose this project needs to </w:t>
      </w:r>
      <w:r w:rsidR="00EC4C69">
        <w:t>address</w:t>
      </w:r>
      <w:r>
        <w:t>?</w:t>
      </w:r>
    </w:p>
    <w:p w14:paraId="2A048FD3" w14:textId="77777777" w:rsidR="00C10193" w:rsidRDefault="00C10193" w:rsidP="00A33AE9">
      <w:pPr>
        <w:pStyle w:val="ListParagraph"/>
      </w:pPr>
    </w:p>
    <w:p w14:paraId="0C0E558A" w14:textId="77777777" w:rsidR="00C10193" w:rsidRPr="00A23BD9" w:rsidRDefault="00C10193" w:rsidP="00A33AE9">
      <w:pPr>
        <w:pStyle w:val="ListParagraph"/>
        <w:rPr>
          <w:color w:val="FF0000"/>
          <w:rPrChange w:id="139" w:author="Christopher James Dagenais" w:date="2022-04-14T12:07:00Z">
            <w:rPr/>
          </w:rPrChange>
        </w:rPr>
      </w:pPr>
    </w:p>
    <w:p w14:paraId="1CF45857" w14:textId="77777777" w:rsidR="00C10193" w:rsidRDefault="00C10193" w:rsidP="00A33AE9">
      <w:pPr>
        <w:pStyle w:val="ListParagraph"/>
      </w:pPr>
    </w:p>
    <w:p w14:paraId="6DB369A1" w14:textId="77777777" w:rsidR="00C10193" w:rsidRDefault="0005635F" w:rsidP="00A33AE9">
      <w:pPr>
        <w:pStyle w:val="ListParagraph"/>
        <w:numPr>
          <w:ilvl w:val="0"/>
          <w:numId w:val="52"/>
        </w:numPr>
      </w:pPr>
      <w:r>
        <w:t>List down the major tasks that make up your project</w:t>
      </w:r>
    </w:p>
    <w:p w14:paraId="4D3CEB9B" w14:textId="3A4FAFC6" w:rsidR="00EF40D3" w:rsidRPr="00A23BD9" w:rsidRDefault="00A23BD9" w:rsidP="00A33AE9">
      <w:pPr>
        <w:pStyle w:val="ListParagraph"/>
        <w:rPr>
          <w:ins w:id="140" w:author="Christopher James Dagenais" w:date="2022-04-14T12:09:00Z"/>
          <w:color w:val="FF0000"/>
          <w:rPrChange w:id="141" w:author="Christopher James Dagenais" w:date="2022-04-14T12:09:00Z">
            <w:rPr>
              <w:ins w:id="142" w:author="Christopher James Dagenais" w:date="2022-04-14T12:09:00Z"/>
            </w:rPr>
          </w:rPrChange>
        </w:rPr>
      </w:pPr>
      <w:ins w:id="143" w:author="Christopher James Dagenais" w:date="2022-04-14T12:08:00Z">
        <w:r w:rsidRPr="00A23BD9">
          <w:rPr>
            <w:color w:val="FF0000"/>
            <w:rPrChange w:id="144" w:author="Christopher James Dagenais" w:date="2022-04-14T12:09:00Z">
              <w:rPr/>
            </w:rPrChange>
          </w:rPr>
          <w:t xml:space="preserve">Developing the </w:t>
        </w:r>
      </w:ins>
      <w:ins w:id="145" w:author="Christopher James Dagenais" w:date="2022-04-14T12:09:00Z">
        <w:r w:rsidRPr="00A23BD9">
          <w:rPr>
            <w:color w:val="FF0000"/>
            <w:rPrChange w:id="146" w:author="Christopher James Dagenais" w:date="2022-04-14T12:09:00Z">
              <w:rPr/>
            </w:rPrChange>
          </w:rPr>
          <w:t>administration app.</w:t>
        </w:r>
      </w:ins>
    </w:p>
    <w:p w14:paraId="1E171447" w14:textId="3723EF28" w:rsidR="00A23BD9" w:rsidRPr="00A23BD9" w:rsidRDefault="00A23BD9" w:rsidP="00A33AE9">
      <w:pPr>
        <w:pStyle w:val="ListParagraph"/>
        <w:rPr>
          <w:ins w:id="147" w:author="Christopher James Dagenais" w:date="2022-04-14T12:09:00Z"/>
          <w:color w:val="FF0000"/>
          <w:rPrChange w:id="148" w:author="Christopher James Dagenais" w:date="2022-04-14T12:09:00Z">
            <w:rPr>
              <w:ins w:id="149" w:author="Christopher James Dagenais" w:date="2022-04-14T12:09:00Z"/>
            </w:rPr>
          </w:rPrChange>
        </w:rPr>
      </w:pPr>
      <w:ins w:id="150" w:author="Christopher James Dagenais" w:date="2022-04-14T12:09:00Z">
        <w:r w:rsidRPr="00A23BD9">
          <w:rPr>
            <w:color w:val="FF0000"/>
            <w:rPrChange w:id="151" w:author="Christopher James Dagenais" w:date="2022-04-14T12:09:00Z">
              <w:rPr/>
            </w:rPrChange>
          </w:rPr>
          <w:t>Developing the user management app.</w:t>
        </w:r>
      </w:ins>
    </w:p>
    <w:p w14:paraId="789AA42D" w14:textId="77071818" w:rsidR="00A23BD9" w:rsidRPr="00A23BD9" w:rsidRDefault="00A23BD9" w:rsidP="00A33AE9">
      <w:pPr>
        <w:pStyle w:val="ListParagraph"/>
        <w:rPr>
          <w:ins w:id="152" w:author="Christopher James Dagenais" w:date="2022-04-14T12:09:00Z"/>
          <w:color w:val="FF0000"/>
          <w:rPrChange w:id="153" w:author="Christopher James Dagenais" w:date="2022-04-14T12:09:00Z">
            <w:rPr>
              <w:ins w:id="154" w:author="Christopher James Dagenais" w:date="2022-04-14T12:09:00Z"/>
            </w:rPr>
          </w:rPrChange>
        </w:rPr>
      </w:pPr>
      <w:ins w:id="155" w:author="Christopher James Dagenais" w:date="2022-04-14T12:09:00Z">
        <w:r w:rsidRPr="00A23BD9">
          <w:rPr>
            <w:color w:val="FF0000"/>
            <w:rPrChange w:id="156" w:author="Christopher James Dagenais" w:date="2022-04-14T12:09:00Z">
              <w:rPr/>
            </w:rPrChange>
          </w:rPr>
          <w:t>Developing the messaging app.</w:t>
        </w:r>
      </w:ins>
    </w:p>
    <w:p w14:paraId="66343CFD" w14:textId="5F612E42" w:rsidR="00A23BD9" w:rsidDel="00A23BD9" w:rsidRDefault="00A23BD9" w:rsidP="00A23BD9">
      <w:pPr>
        <w:pStyle w:val="ListParagraph"/>
        <w:rPr>
          <w:del w:id="157" w:author="Christopher James Dagenais" w:date="2022-04-14T12:09:00Z"/>
          <w:color w:val="FF0000"/>
        </w:rPr>
      </w:pPr>
      <w:ins w:id="158" w:author="Christopher James Dagenais" w:date="2022-04-14T12:09:00Z">
        <w:r w:rsidRPr="00A23BD9">
          <w:rPr>
            <w:color w:val="FF0000"/>
            <w:rPrChange w:id="159" w:author="Christopher James Dagenais" w:date="2022-04-14T12:09:00Z">
              <w:rPr/>
            </w:rPrChange>
          </w:rPr>
          <w:t>Developing the item catalog app.</w:t>
        </w:r>
      </w:ins>
    </w:p>
    <w:p w14:paraId="2E38911D" w14:textId="77777777" w:rsidR="00A23BD9" w:rsidRPr="00A23BD9" w:rsidRDefault="00A23BD9" w:rsidP="00A33AE9">
      <w:pPr>
        <w:pStyle w:val="ListParagraph"/>
        <w:rPr>
          <w:ins w:id="160" w:author="Christopher James Dagenais" w:date="2022-04-14T12:09:00Z"/>
          <w:color w:val="FF0000"/>
          <w:rPrChange w:id="161" w:author="Christopher James Dagenais" w:date="2022-04-14T12:09:00Z">
            <w:rPr>
              <w:ins w:id="162" w:author="Christopher James Dagenais" w:date="2022-04-14T12:09:00Z"/>
            </w:rPr>
          </w:rPrChange>
        </w:rPr>
      </w:pPr>
    </w:p>
    <w:p w14:paraId="7CBB5360" w14:textId="4B23D808" w:rsidR="00EF40D3" w:rsidDel="00A23BD9" w:rsidRDefault="00EF40D3" w:rsidP="00A23BD9">
      <w:pPr>
        <w:pStyle w:val="ListParagraph"/>
        <w:rPr>
          <w:del w:id="163" w:author="Christopher James Dagenais" w:date="2022-04-14T12:09:00Z"/>
        </w:rPr>
      </w:pPr>
    </w:p>
    <w:p w14:paraId="39238439" w14:textId="229445F7" w:rsidR="00A23BD9" w:rsidRDefault="00A23BD9" w:rsidP="00A33AE9">
      <w:pPr>
        <w:pStyle w:val="ListParagraph"/>
        <w:rPr>
          <w:ins w:id="164" w:author="Christopher James Dagenais" w:date="2022-04-14T12:09:00Z"/>
        </w:rPr>
      </w:pPr>
    </w:p>
    <w:p w14:paraId="2D4CE49B" w14:textId="77777777" w:rsidR="00A23BD9" w:rsidRDefault="00A23BD9" w:rsidP="00A33AE9">
      <w:pPr>
        <w:pStyle w:val="ListParagraph"/>
        <w:rPr>
          <w:ins w:id="165" w:author="Christopher James Dagenais" w:date="2022-04-14T12:09:00Z"/>
        </w:rPr>
      </w:pPr>
    </w:p>
    <w:p w14:paraId="397A8163" w14:textId="77777777" w:rsidR="00EF40D3" w:rsidDel="00A23BD9" w:rsidRDefault="00EF40D3" w:rsidP="00A33AE9">
      <w:pPr>
        <w:pStyle w:val="ListParagraph"/>
        <w:rPr>
          <w:del w:id="166" w:author="Christopher James Dagenais" w:date="2022-04-14T12:09:00Z"/>
        </w:rPr>
      </w:pPr>
    </w:p>
    <w:p w14:paraId="2BC28204" w14:textId="77777777" w:rsidR="00EF40D3" w:rsidRDefault="00EF40D3">
      <w:pPr>
        <w:pStyle w:val="ListParagraph"/>
      </w:pPr>
    </w:p>
    <w:p w14:paraId="567B24BB" w14:textId="77777777" w:rsidR="00EF40D3" w:rsidRDefault="00EF40D3" w:rsidP="00EF40D3">
      <w:pPr>
        <w:pStyle w:val="ListParagraph"/>
        <w:numPr>
          <w:ilvl w:val="0"/>
          <w:numId w:val="52"/>
        </w:numPr>
      </w:pPr>
      <w:r>
        <w:lastRenderedPageBreak/>
        <w:t>Break down the project into elaborated tasks (you do not have four major tasks only)</w:t>
      </w:r>
    </w:p>
    <w:p w14:paraId="59029402" w14:textId="7E73283C" w:rsidR="00A23BD9" w:rsidRPr="00335631" w:rsidRDefault="00A23BD9" w:rsidP="00A23BD9">
      <w:pPr>
        <w:pStyle w:val="ListParagraph"/>
        <w:numPr>
          <w:ilvl w:val="0"/>
          <w:numId w:val="54"/>
        </w:numPr>
        <w:rPr>
          <w:ins w:id="167" w:author="Christopher James Dagenais" w:date="2022-04-14T12:10:00Z"/>
          <w:color w:val="FF0000"/>
        </w:rPr>
      </w:pPr>
      <w:ins w:id="168" w:author="Christopher James Dagenais" w:date="2022-04-14T12:10:00Z">
        <w:r w:rsidRPr="00335631">
          <w:rPr>
            <w:color w:val="FF0000"/>
          </w:rPr>
          <w:t>Creating html pages</w:t>
        </w:r>
      </w:ins>
    </w:p>
    <w:p w14:paraId="55EBA6FB" w14:textId="328506D0" w:rsidR="00A23BD9" w:rsidRPr="00335631" w:rsidRDefault="00A23BD9" w:rsidP="00A23BD9">
      <w:pPr>
        <w:pStyle w:val="ListParagraph"/>
        <w:numPr>
          <w:ilvl w:val="0"/>
          <w:numId w:val="54"/>
        </w:numPr>
        <w:rPr>
          <w:ins w:id="169" w:author="Christopher James Dagenais" w:date="2022-04-14T12:10:00Z"/>
          <w:color w:val="FF0000"/>
        </w:rPr>
      </w:pPr>
      <w:ins w:id="170" w:author="Christopher James Dagenais" w:date="2022-04-14T12:10:00Z">
        <w:r w:rsidRPr="00335631">
          <w:rPr>
            <w:color w:val="FF0000"/>
          </w:rPr>
          <w:t>Styling the html pages</w:t>
        </w:r>
      </w:ins>
    </w:p>
    <w:p w14:paraId="346333DA" w14:textId="6AD5AF24" w:rsidR="00CE4285" w:rsidRPr="00335631" w:rsidRDefault="003D0063" w:rsidP="00A23BD9">
      <w:pPr>
        <w:pStyle w:val="ListParagraph"/>
        <w:numPr>
          <w:ilvl w:val="0"/>
          <w:numId w:val="54"/>
        </w:numPr>
        <w:rPr>
          <w:ins w:id="171" w:author="Christopher James Dagenais" w:date="2022-04-14T12:11:00Z"/>
          <w:color w:val="FF0000"/>
        </w:rPr>
      </w:pPr>
      <w:ins w:id="172" w:author="Christopher James Dagenais" w:date="2022-04-14T12:11:00Z">
        <w:r w:rsidRPr="00335631">
          <w:rPr>
            <w:color w:val="FF0000"/>
          </w:rPr>
          <w:t>Create models for each app.</w:t>
        </w:r>
      </w:ins>
    </w:p>
    <w:p w14:paraId="22ACF104" w14:textId="3935F9DF" w:rsidR="003D0063" w:rsidRPr="00335631" w:rsidRDefault="003D0063" w:rsidP="00A23BD9">
      <w:pPr>
        <w:pStyle w:val="ListParagraph"/>
        <w:numPr>
          <w:ilvl w:val="0"/>
          <w:numId w:val="54"/>
        </w:numPr>
        <w:rPr>
          <w:ins w:id="173" w:author="Christopher James Dagenais" w:date="2022-04-14T12:11:00Z"/>
          <w:color w:val="FF0000"/>
        </w:rPr>
      </w:pPr>
      <w:ins w:id="174" w:author="Christopher James Dagenais" w:date="2022-04-14T12:11:00Z">
        <w:r w:rsidRPr="00335631">
          <w:rPr>
            <w:color w:val="FF0000"/>
          </w:rPr>
          <w:t>Create views for each app.</w:t>
        </w:r>
      </w:ins>
    </w:p>
    <w:p w14:paraId="66BFA338" w14:textId="46B256F7" w:rsidR="003D0063" w:rsidRPr="00335631" w:rsidRDefault="003D0063" w:rsidP="00A23BD9">
      <w:pPr>
        <w:pStyle w:val="ListParagraph"/>
        <w:numPr>
          <w:ilvl w:val="0"/>
          <w:numId w:val="54"/>
        </w:numPr>
        <w:rPr>
          <w:ins w:id="175" w:author="Christopher James Dagenais" w:date="2022-04-14T12:11:00Z"/>
          <w:color w:val="FF0000"/>
        </w:rPr>
      </w:pPr>
      <w:ins w:id="176" w:author="Christopher James Dagenais" w:date="2022-04-14T12:11:00Z">
        <w:r w:rsidRPr="00335631">
          <w:rPr>
            <w:color w:val="FF0000"/>
          </w:rPr>
          <w:t xml:space="preserve">Create relational database for </w:t>
        </w:r>
      </w:ins>
      <w:ins w:id="177" w:author="Christopher James Dagenais" w:date="2022-04-14T12:12:00Z">
        <w:r w:rsidRPr="00335631">
          <w:rPr>
            <w:color w:val="FF0000"/>
          </w:rPr>
          <w:t>project</w:t>
        </w:r>
      </w:ins>
      <w:ins w:id="178" w:author="Christopher James Dagenais" w:date="2022-04-14T12:11:00Z">
        <w:r w:rsidRPr="00335631">
          <w:rPr>
            <w:color w:val="FF0000"/>
          </w:rPr>
          <w:t>.</w:t>
        </w:r>
      </w:ins>
    </w:p>
    <w:p w14:paraId="74CF8C0F" w14:textId="5E7E02BD" w:rsidR="003D0063" w:rsidRPr="00335631" w:rsidRDefault="003D0063" w:rsidP="00A23BD9">
      <w:pPr>
        <w:pStyle w:val="ListParagraph"/>
        <w:numPr>
          <w:ilvl w:val="0"/>
          <w:numId w:val="54"/>
        </w:numPr>
        <w:rPr>
          <w:ins w:id="179" w:author="Christopher James Dagenais" w:date="2022-04-14T12:13:00Z"/>
          <w:color w:val="FF0000"/>
        </w:rPr>
      </w:pPr>
      <w:ins w:id="180" w:author="Christopher James Dagenais" w:date="2022-04-14T12:12:00Z">
        <w:r w:rsidRPr="00335631">
          <w:rPr>
            <w:color w:val="FF0000"/>
          </w:rPr>
          <w:t>Create tables including: users, items, roles</w:t>
        </w:r>
      </w:ins>
      <w:ins w:id="181" w:author="Christopher James Dagenais" w:date="2022-04-14T12:16:00Z">
        <w:r w:rsidR="00C26700" w:rsidRPr="00335631">
          <w:rPr>
            <w:color w:val="FF0000"/>
          </w:rPr>
          <w:t>, messages, logs</w:t>
        </w:r>
      </w:ins>
    </w:p>
    <w:p w14:paraId="0E806B42" w14:textId="23A87173" w:rsidR="003D0063" w:rsidRPr="00335631" w:rsidRDefault="003D0063" w:rsidP="00A23BD9">
      <w:pPr>
        <w:pStyle w:val="ListParagraph"/>
        <w:numPr>
          <w:ilvl w:val="0"/>
          <w:numId w:val="54"/>
        </w:numPr>
        <w:rPr>
          <w:ins w:id="182" w:author="Christopher James Dagenais" w:date="2022-04-14T12:14:00Z"/>
          <w:color w:val="FF0000"/>
        </w:rPr>
      </w:pPr>
      <w:ins w:id="183" w:author="Christopher James Dagenais" w:date="2022-04-14T12:13:00Z">
        <w:r w:rsidRPr="00335631">
          <w:rPr>
            <w:color w:val="FF0000"/>
          </w:rPr>
          <w:t>Add ability to add</w:t>
        </w:r>
      </w:ins>
      <w:ins w:id="184" w:author="Christopher James Dagenais" w:date="2022-04-14T12:14:00Z">
        <w:r w:rsidRPr="00335631">
          <w:rPr>
            <w:color w:val="FF0000"/>
          </w:rPr>
          <w:t>/delete/modify user groups</w:t>
        </w:r>
      </w:ins>
    </w:p>
    <w:p w14:paraId="1015107D" w14:textId="5B1787F4" w:rsidR="003D0063" w:rsidRPr="00335631" w:rsidRDefault="00C26700" w:rsidP="00A23BD9">
      <w:pPr>
        <w:pStyle w:val="ListParagraph"/>
        <w:numPr>
          <w:ilvl w:val="0"/>
          <w:numId w:val="54"/>
        </w:numPr>
        <w:rPr>
          <w:ins w:id="185" w:author="Christopher James Dagenais" w:date="2022-04-14T12:14:00Z"/>
          <w:color w:val="FF0000"/>
        </w:rPr>
      </w:pPr>
      <w:ins w:id="186" w:author="Christopher James Dagenais" w:date="2022-04-14T12:14:00Z">
        <w:r w:rsidRPr="00335631">
          <w:rPr>
            <w:color w:val="FF0000"/>
          </w:rPr>
          <w:t>Ability to add/delete/block/warn members</w:t>
        </w:r>
      </w:ins>
    </w:p>
    <w:p w14:paraId="30C78777" w14:textId="08D73A4F" w:rsidR="00C26700" w:rsidRPr="00335631" w:rsidRDefault="00C26700" w:rsidP="00A23BD9">
      <w:pPr>
        <w:pStyle w:val="ListParagraph"/>
        <w:numPr>
          <w:ilvl w:val="0"/>
          <w:numId w:val="54"/>
        </w:numPr>
        <w:rPr>
          <w:ins w:id="187" w:author="Christopher James Dagenais" w:date="2022-04-14T12:15:00Z"/>
          <w:color w:val="FF0000"/>
        </w:rPr>
      </w:pPr>
      <w:ins w:id="188" w:author="Christopher James Dagenais" w:date="2022-04-14T12:14:00Z">
        <w:r w:rsidRPr="00335631">
          <w:rPr>
            <w:color w:val="FF0000"/>
          </w:rPr>
          <w:t xml:space="preserve">Ability to add admins for </w:t>
        </w:r>
      </w:ins>
      <w:ins w:id="189" w:author="Christopher James Dagenais" w:date="2022-04-14T12:15:00Z">
        <w:r w:rsidRPr="00335631">
          <w:rPr>
            <w:color w:val="FF0000"/>
          </w:rPr>
          <w:t>superuser</w:t>
        </w:r>
      </w:ins>
    </w:p>
    <w:p w14:paraId="43E49DF9" w14:textId="13FA86E0" w:rsidR="00C26700" w:rsidRPr="00335631" w:rsidRDefault="00C26700" w:rsidP="00A23BD9">
      <w:pPr>
        <w:pStyle w:val="ListParagraph"/>
        <w:numPr>
          <w:ilvl w:val="0"/>
          <w:numId w:val="54"/>
        </w:numPr>
        <w:rPr>
          <w:ins w:id="190" w:author="Christopher James Dagenais" w:date="2022-04-14T12:15:00Z"/>
          <w:color w:val="FF0000"/>
        </w:rPr>
      </w:pPr>
      <w:ins w:id="191" w:author="Christopher James Dagenais" w:date="2022-04-14T12:15:00Z">
        <w:r w:rsidRPr="00335631">
          <w:rPr>
            <w:color w:val="FF0000"/>
          </w:rPr>
          <w:t>Ability to add/delete/change items</w:t>
        </w:r>
      </w:ins>
    </w:p>
    <w:p w14:paraId="0D14F121" w14:textId="095D4FFE" w:rsidR="00C26700" w:rsidRPr="00335631" w:rsidRDefault="00C26700" w:rsidP="00A23BD9">
      <w:pPr>
        <w:pStyle w:val="ListParagraph"/>
        <w:numPr>
          <w:ilvl w:val="0"/>
          <w:numId w:val="54"/>
        </w:numPr>
        <w:rPr>
          <w:ins w:id="192" w:author="Christopher James Dagenais" w:date="2022-04-14T12:15:00Z"/>
          <w:color w:val="FF0000"/>
        </w:rPr>
      </w:pPr>
      <w:ins w:id="193" w:author="Christopher James Dagenais" w:date="2022-04-14T12:15:00Z">
        <w:r w:rsidRPr="00335631">
          <w:rPr>
            <w:color w:val="FF0000"/>
          </w:rPr>
          <w:t>Login</w:t>
        </w:r>
      </w:ins>
    </w:p>
    <w:p w14:paraId="5BD27A7F" w14:textId="2B4B5D13" w:rsidR="00C26700" w:rsidRPr="00335631" w:rsidRDefault="00C26700" w:rsidP="00A23BD9">
      <w:pPr>
        <w:pStyle w:val="ListParagraph"/>
        <w:numPr>
          <w:ilvl w:val="0"/>
          <w:numId w:val="54"/>
        </w:numPr>
        <w:rPr>
          <w:ins w:id="194" w:author="Christopher James Dagenais" w:date="2022-04-14T12:15:00Z"/>
          <w:color w:val="FF0000"/>
          <w:rPrChange w:id="195" w:author="Christopher James Dagenais" w:date="2022-04-14T12:19:00Z">
            <w:rPr>
              <w:ins w:id="196" w:author="Christopher James Dagenais" w:date="2022-04-14T12:15:00Z"/>
            </w:rPr>
          </w:rPrChange>
        </w:rPr>
      </w:pPr>
      <w:ins w:id="197" w:author="Christopher James Dagenais" w:date="2022-04-14T12:15:00Z">
        <w:r w:rsidRPr="00335631">
          <w:rPr>
            <w:color w:val="FF0000"/>
            <w:rPrChange w:id="198" w:author="Christopher James Dagenais" w:date="2022-04-14T12:19:00Z">
              <w:rPr/>
            </w:rPrChange>
          </w:rPr>
          <w:t>Reset Password</w:t>
        </w:r>
      </w:ins>
    </w:p>
    <w:p w14:paraId="053E6844" w14:textId="0B865E67" w:rsidR="00C26700" w:rsidRPr="00335631" w:rsidRDefault="00C26700" w:rsidP="00A23BD9">
      <w:pPr>
        <w:pStyle w:val="ListParagraph"/>
        <w:numPr>
          <w:ilvl w:val="0"/>
          <w:numId w:val="54"/>
        </w:numPr>
        <w:rPr>
          <w:ins w:id="199" w:author="Christopher James Dagenais" w:date="2022-04-14T12:15:00Z"/>
          <w:color w:val="FF0000"/>
          <w:rPrChange w:id="200" w:author="Christopher James Dagenais" w:date="2022-04-14T12:19:00Z">
            <w:rPr>
              <w:ins w:id="201" w:author="Christopher James Dagenais" w:date="2022-04-14T12:15:00Z"/>
            </w:rPr>
          </w:rPrChange>
        </w:rPr>
      </w:pPr>
      <w:ins w:id="202" w:author="Christopher James Dagenais" w:date="2022-04-14T12:15:00Z">
        <w:r w:rsidRPr="00335631">
          <w:rPr>
            <w:color w:val="FF0000"/>
            <w:rPrChange w:id="203" w:author="Christopher James Dagenais" w:date="2022-04-14T12:19:00Z">
              <w:rPr/>
            </w:rPrChange>
          </w:rPr>
          <w:t>Notifications</w:t>
        </w:r>
      </w:ins>
    </w:p>
    <w:p w14:paraId="3CE05243" w14:textId="1BE672F4" w:rsidR="00C26700" w:rsidRPr="00335631" w:rsidRDefault="00B20673" w:rsidP="00A23BD9">
      <w:pPr>
        <w:pStyle w:val="ListParagraph"/>
        <w:numPr>
          <w:ilvl w:val="0"/>
          <w:numId w:val="54"/>
        </w:numPr>
        <w:rPr>
          <w:ins w:id="204" w:author="Christopher James Dagenais" w:date="2022-04-14T12:16:00Z"/>
          <w:color w:val="FF0000"/>
          <w:rPrChange w:id="205" w:author="Christopher James Dagenais" w:date="2022-04-14T12:19:00Z">
            <w:rPr>
              <w:ins w:id="206" w:author="Christopher James Dagenais" w:date="2022-04-14T12:16:00Z"/>
            </w:rPr>
          </w:rPrChange>
        </w:rPr>
      </w:pPr>
      <w:ins w:id="207" w:author="Christopher James Dagenais" w:date="2022-04-14T12:16:00Z">
        <w:r w:rsidRPr="00335631">
          <w:rPr>
            <w:color w:val="FF0000"/>
            <w:rPrChange w:id="208" w:author="Christopher James Dagenais" w:date="2022-04-14T12:19:00Z">
              <w:rPr/>
            </w:rPrChange>
          </w:rPr>
          <w:t xml:space="preserve">Upload to </w:t>
        </w:r>
        <w:r w:rsidR="00885F92" w:rsidRPr="00335631">
          <w:rPr>
            <w:color w:val="FF0000"/>
            <w:rPrChange w:id="209" w:author="Christopher James Dagenais" w:date="2022-04-14T12:19:00Z">
              <w:rPr/>
            </w:rPrChange>
          </w:rPr>
          <w:t>Heroku</w:t>
        </w:r>
      </w:ins>
    </w:p>
    <w:p w14:paraId="47B249FB" w14:textId="7AF33180" w:rsidR="00885F92" w:rsidRPr="00335631" w:rsidRDefault="00D57BB7" w:rsidP="00A23BD9">
      <w:pPr>
        <w:pStyle w:val="ListParagraph"/>
        <w:numPr>
          <w:ilvl w:val="0"/>
          <w:numId w:val="54"/>
        </w:numPr>
        <w:rPr>
          <w:ins w:id="210" w:author="Christopher James Dagenais" w:date="2022-04-14T12:17:00Z"/>
          <w:color w:val="FF0000"/>
          <w:rPrChange w:id="211" w:author="Christopher James Dagenais" w:date="2022-04-14T12:19:00Z">
            <w:rPr>
              <w:ins w:id="212" w:author="Christopher James Dagenais" w:date="2022-04-14T12:17:00Z"/>
            </w:rPr>
          </w:rPrChange>
        </w:rPr>
      </w:pPr>
      <w:ins w:id="213" w:author="Christopher James Dagenais" w:date="2022-04-14T12:17:00Z">
        <w:r w:rsidRPr="00335631">
          <w:rPr>
            <w:color w:val="FF0000"/>
            <w:rPrChange w:id="214" w:author="Christopher James Dagenais" w:date="2022-04-14T12:19:00Z">
              <w:rPr/>
            </w:rPrChange>
          </w:rPr>
          <w:t>Like/rate/flag</w:t>
        </w:r>
      </w:ins>
    </w:p>
    <w:p w14:paraId="5EBEFC86" w14:textId="18BCB5C7" w:rsidR="00D57BB7" w:rsidRPr="00335631" w:rsidRDefault="0074363B" w:rsidP="00A23BD9">
      <w:pPr>
        <w:pStyle w:val="ListParagraph"/>
        <w:numPr>
          <w:ilvl w:val="0"/>
          <w:numId w:val="54"/>
        </w:numPr>
        <w:rPr>
          <w:ins w:id="215" w:author="Christopher James Dagenais" w:date="2022-04-14T12:17:00Z"/>
          <w:color w:val="FF0000"/>
          <w:rPrChange w:id="216" w:author="Christopher James Dagenais" w:date="2022-04-14T12:19:00Z">
            <w:rPr>
              <w:ins w:id="217" w:author="Christopher James Dagenais" w:date="2022-04-14T12:17:00Z"/>
            </w:rPr>
          </w:rPrChange>
        </w:rPr>
      </w:pPr>
      <w:ins w:id="218" w:author="Christopher James Dagenais" w:date="2022-04-14T12:17:00Z">
        <w:r w:rsidRPr="00335631">
          <w:rPr>
            <w:color w:val="FF0000"/>
            <w:rPrChange w:id="219" w:author="Christopher James Dagenais" w:date="2022-04-14T12:19:00Z">
              <w:rPr/>
            </w:rPrChange>
          </w:rPr>
          <w:t>Post Comments</w:t>
        </w:r>
      </w:ins>
    </w:p>
    <w:p w14:paraId="1A964858" w14:textId="45C4D169" w:rsidR="0074363B" w:rsidRPr="00335631" w:rsidRDefault="005B1E07" w:rsidP="00A23BD9">
      <w:pPr>
        <w:pStyle w:val="ListParagraph"/>
        <w:numPr>
          <w:ilvl w:val="0"/>
          <w:numId w:val="54"/>
        </w:numPr>
        <w:rPr>
          <w:ins w:id="220" w:author="Christopher James Dagenais" w:date="2022-04-14T12:17:00Z"/>
          <w:color w:val="FF0000"/>
          <w:rPrChange w:id="221" w:author="Christopher James Dagenais" w:date="2022-04-14T12:19:00Z">
            <w:rPr>
              <w:ins w:id="222" w:author="Christopher James Dagenais" w:date="2022-04-14T12:17:00Z"/>
            </w:rPr>
          </w:rPrChange>
        </w:rPr>
      </w:pPr>
      <w:ins w:id="223" w:author="Christopher James Dagenais" w:date="2022-04-14T12:17:00Z">
        <w:r w:rsidRPr="00335631">
          <w:rPr>
            <w:color w:val="FF0000"/>
            <w:rPrChange w:id="224" w:author="Christopher James Dagenais" w:date="2022-04-14T12:19:00Z">
              <w:rPr/>
            </w:rPrChange>
          </w:rPr>
          <w:t>View Details</w:t>
        </w:r>
      </w:ins>
    </w:p>
    <w:p w14:paraId="0AFE98AE" w14:textId="0C630169" w:rsidR="00733015" w:rsidRPr="00335631" w:rsidRDefault="00FC29AE">
      <w:pPr>
        <w:pStyle w:val="ListParagraph"/>
        <w:numPr>
          <w:ilvl w:val="0"/>
          <w:numId w:val="54"/>
        </w:numPr>
        <w:rPr>
          <w:color w:val="FF0000"/>
          <w:rPrChange w:id="225" w:author="Christopher James Dagenais" w:date="2022-04-14T12:19:00Z">
            <w:rPr/>
          </w:rPrChange>
        </w:rPr>
        <w:pPrChange w:id="226" w:author="Christopher James Dagenais" w:date="2022-04-14T12:18:00Z">
          <w:pPr>
            <w:pStyle w:val="ListParagraph"/>
          </w:pPr>
        </w:pPrChange>
      </w:pPr>
      <w:ins w:id="227" w:author="Christopher James Dagenais" w:date="2022-04-14T12:17:00Z">
        <w:r w:rsidRPr="00335631">
          <w:rPr>
            <w:color w:val="FF0000"/>
            <w:rPrChange w:id="228" w:author="Christopher James Dagenais" w:date="2022-04-14T12:19:00Z">
              <w:rPr/>
            </w:rPrChange>
          </w:rPr>
          <w:t>Browse/Filter/Search items</w:t>
        </w:r>
      </w:ins>
      <w:ins w:id="229" w:author="Christopher James Dagenais" w:date="2022-04-14T12:18:00Z">
        <w:r w:rsidR="00733015" w:rsidRPr="00335631">
          <w:rPr>
            <w:color w:val="FF0000"/>
            <w:rPrChange w:id="230" w:author="Christopher James Dagenais" w:date="2022-04-14T12:19:00Z">
              <w:rPr/>
            </w:rPrChange>
          </w:rPr>
          <w:t xml:space="preserve"> through different visual formats</w:t>
        </w:r>
      </w:ins>
    </w:p>
    <w:p w14:paraId="4FC3BCCE" w14:textId="77777777" w:rsidR="00C10193" w:rsidRDefault="00C10193" w:rsidP="00A33AE9">
      <w:pPr>
        <w:pStyle w:val="ListParagraph"/>
      </w:pPr>
    </w:p>
    <w:p w14:paraId="60029F21" w14:textId="77777777" w:rsidR="00EF40D3" w:rsidRDefault="00EF40D3" w:rsidP="00A33AE9">
      <w:pPr>
        <w:pStyle w:val="ListParagraph"/>
      </w:pPr>
    </w:p>
    <w:p w14:paraId="3725204B" w14:textId="77777777" w:rsidR="00C10193" w:rsidRDefault="0005635F" w:rsidP="00A33AE9">
      <w:pPr>
        <w:pStyle w:val="ListParagraph"/>
        <w:numPr>
          <w:ilvl w:val="0"/>
          <w:numId w:val="52"/>
        </w:numPr>
      </w:pPr>
      <w:r>
        <w:t>For each major task, break it down into more detailed task.</w:t>
      </w:r>
    </w:p>
    <w:p w14:paraId="438A1964" w14:textId="0C8A88C9" w:rsidR="002079F9" w:rsidRDefault="002079F9">
      <w:pPr>
        <w:ind w:left="360" w:firstLine="360"/>
        <w:rPr>
          <w:ins w:id="231" w:author="Christopher James Dagenais" w:date="2022-04-14T12:19:00Z"/>
          <w:color w:val="FF0000"/>
        </w:rPr>
        <w:pPrChange w:id="232" w:author="Christopher James Dagenais" w:date="2022-04-14T12:20:00Z">
          <w:pPr>
            <w:ind w:left="360"/>
          </w:pPr>
        </w:pPrChange>
      </w:pPr>
      <w:ins w:id="233" w:author="Christopher James Dagenais" w:date="2022-04-14T12:18:00Z">
        <w:r w:rsidRPr="002079F9">
          <w:rPr>
            <w:color w:val="FF0000"/>
            <w:rPrChange w:id="234" w:author="Christopher James Dagenais" w:date="2022-04-14T12:18:00Z">
              <w:rPr/>
            </w:rPrChange>
          </w:rPr>
          <w:t>Developing the administration app.</w:t>
        </w:r>
      </w:ins>
      <w:ins w:id="235" w:author="Christopher James Dagenais" w:date="2022-04-14T12:19:00Z">
        <w:r>
          <w:rPr>
            <w:color w:val="FF0000"/>
          </w:rPr>
          <w:t>:</w:t>
        </w:r>
      </w:ins>
    </w:p>
    <w:p w14:paraId="60EF0838" w14:textId="1DF4EF98" w:rsidR="00B64D1D" w:rsidRPr="00335631" w:rsidRDefault="00B64D1D" w:rsidP="00B64D1D">
      <w:pPr>
        <w:pStyle w:val="ListParagraph"/>
        <w:numPr>
          <w:ilvl w:val="0"/>
          <w:numId w:val="54"/>
        </w:numPr>
        <w:rPr>
          <w:ins w:id="236" w:author="Christopher James Dagenais" w:date="2022-04-14T12:19:00Z"/>
          <w:color w:val="FF0000"/>
          <w:rPrChange w:id="237" w:author="Christopher James Dagenais" w:date="2022-04-14T12:19:00Z">
            <w:rPr>
              <w:ins w:id="238" w:author="Christopher James Dagenais" w:date="2022-04-14T12:19:00Z"/>
            </w:rPr>
          </w:rPrChange>
        </w:rPr>
      </w:pPr>
      <w:ins w:id="239" w:author="Christopher James Dagenais" w:date="2022-04-14T12:19:00Z">
        <w:r w:rsidRPr="00335631">
          <w:rPr>
            <w:color w:val="FF0000"/>
          </w:rPr>
          <w:t>Add ability to add/delete/modify user groups</w:t>
        </w:r>
      </w:ins>
    </w:p>
    <w:p w14:paraId="4D1B3492" w14:textId="77777777" w:rsidR="00B64D1D" w:rsidRPr="00335631" w:rsidRDefault="00B64D1D" w:rsidP="00B64D1D">
      <w:pPr>
        <w:pStyle w:val="ListParagraph"/>
        <w:numPr>
          <w:ilvl w:val="0"/>
          <w:numId w:val="54"/>
        </w:numPr>
        <w:rPr>
          <w:ins w:id="240" w:author="Christopher James Dagenais" w:date="2022-04-14T12:19:00Z"/>
          <w:color w:val="FF0000"/>
          <w:rPrChange w:id="241" w:author="Christopher James Dagenais" w:date="2022-04-14T12:19:00Z">
            <w:rPr>
              <w:ins w:id="242" w:author="Christopher James Dagenais" w:date="2022-04-14T12:19:00Z"/>
            </w:rPr>
          </w:rPrChange>
        </w:rPr>
      </w:pPr>
      <w:ins w:id="243" w:author="Christopher James Dagenais" w:date="2022-04-14T12:19:00Z">
        <w:r w:rsidRPr="00335631">
          <w:rPr>
            <w:color w:val="FF0000"/>
          </w:rPr>
          <w:t>Ability to add/delete/block/warn members</w:t>
        </w:r>
      </w:ins>
    </w:p>
    <w:p w14:paraId="27BC91EB" w14:textId="77777777" w:rsidR="00B64D1D" w:rsidRPr="00335631" w:rsidRDefault="00B64D1D" w:rsidP="00B64D1D">
      <w:pPr>
        <w:pStyle w:val="ListParagraph"/>
        <w:numPr>
          <w:ilvl w:val="0"/>
          <w:numId w:val="54"/>
        </w:numPr>
        <w:rPr>
          <w:ins w:id="244" w:author="Christopher James Dagenais" w:date="2022-04-14T12:19:00Z"/>
          <w:color w:val="FF0000"/>
          <w:rPrChange w:id="245" w:author="Christopher James Dagenais" w:date="2022-04-14T12:19:00Z">
            <w:rPr>
              <w:ins w:id="246" w:author="Christopher James Dagenais" w:date="2022-04-14T12:19:00Z"/>
            </w:rPr>
          </w:rPrChange>
        </w:rPr>
      </w:pPr>
      <w:ins w:id="247" w:author="Christopher James Dagenais" w:date="2022-04-14T12:19:00Z">
        <w:r w:rsidRPr="00335631">
          <w:rPr>
            <w:color w:val="FF0000"/>
          </w:rPr>
          <w:t>Ability to add admins for superuser</w:t>
        </w:r>
      </w:ins>
    </w:p>
    <w:p w14:paraId="39AE4177" w14:textId="203BA271" w:rsidR="002079F9" w:rsidRPr="00335631" w:rsidRDefault="00C7646E">
      <w:pPr>
        <w:ind w:left="360" w:firstLine="360"/>
        <w:rPr>
          <w:ins w:id="248" w:author="Christopher James Dagenais" w:date="2022-04-14T12:19:00Z"/>
          <w:color w:val="FF0000"/>
          <w:lang w:val="en-US"/>
        </w:rPr>
        <w:pPrChange w:id="249" w:author="Christopher James Dagenais" w:date="2022-04-14T12:20:00Z">
          <w:pPr>
            <w:ind w:left="360"/>
          </w:pPr>
        </w:pPrChange>
      </w:pPr>
      <w:ins w:id="250" w:author="Christopher James Dagenais" w:date="2022-04-14T12:19:00Z">
        <w:r w:rsidRPr="00335631">
          <w:rPr>
            <w:color w:val="FF0000"/>
            <w:lang w:val="en-US"/>
          </w:rPr>
          <w:t>Developing user management app:</w:t>
        </w:r>
      </w:ins>
    </w:p>
    <w:p w14:paraId="7F80256C" w14:textId="77777777" w:rsidR="00EC5F1D" w:rsidRPr="00335631" w:rsidRDefault="00EC5F1D" w:rsidP="00EC5F1D">
      <w:pPr>
        <w:pStyle w:val="ListParagraph"/>
        <w:numPr>
          <w:ilvl w:val="0"/>
          <w:numId w:val="54"/>
        </w:numPr>
        <w:rPr>
          <w:ins w:id="251" w:author="Christopher James Dagenais" w:date="2022-04-14T12:19:00Z"/>
          <w:color w:val="FF0000"/>
          <w:rPrChange w:id="252" w:author="Christopher James Dagenais" w:date="2022-04-14T12:19:00Z">
            <w:rPr>
              <w:ins w:id="253" w:author="Christopher James Dagenais" w:date="2022-04-14T12:19:00Z"/>
            </w:rPr>
          </w:rPrChange>
        </w:rPr>
      </w:pPr>
      <w:ins w:id="254" w:author="Christopher James Dagenais" w:date="2022-04-14T12:19:00Z">
        <w:r w:rsidRPr="00335631">
          <w:rPr>
            <w:color w:val="FF0000"/>
          </w:rPr>
          <w:t>Login</w:t>
        </w:r>
      </w:ins>
    </w:p>
    <w:p w14:paraId="7228A561" w14:textId="77777777" w:rsidR="00EC5F1D" w:rsidRPr="00335631" w:rsidRDefault="00EC5F1D" w:rsidP="00EC5F1D">
      <w:pPr>
        <w:pStyle w:val="ListParagraph"/>
        <w:numPr>
          <w:ilvl w:val="0"/>
          <w:numId w:val="54"/>
        </w:numPr>
        <w:rPr>
          <w:ins w:id="255" w:author="Christopher James Dagenais" w:date="2022-04-14T12:19:00Z"/>
          <w:color w:val="FF0000"/>
        </w:rPr>
      </w:pPr>
      <w:ins w:id="256" w:author="Christopher James Dagenais" w:date="2022-04-14T12:19:00Z">
        <w:r w:rsidRPr="00335631">
          <w:rPr>
            <w:color w:val="FF0000"/>
          </w:rPr>
          <w:t>Reset Password</w:t>
        </w:r>
      </w:ins>
    </w:p>
    <w:p w14:paraId="1C5D71E7" w14:textId="691ABB72" w:rsidR="00EC5F1D" w:rsidRDefault="00EC5F1D" w:rsidP="00EC5F1D">
      <w:pPr>
        <w:pStyle w:val="ListParagraph"/>
        <w:numPr>
          <w:ilvl w:val="0"/>
          <w:numId w:val="54"/>
        </w:numPr>
        <w:rPr>
          <w:ins w:id="257" w:author="Christopher James Dagenais" w:date="2022-04-14T12:19:00Z"/>
          <w:color w:val="FF0000"/>
        </w:rPr>
      </w:pPr>
      <w:ins w:id="258" w:author="Christopher James Dagenais" w:date="2022-04-14T12:19:00Z">
        <w:r w:rsidRPr="00335631">
          <w:rPr>
            <w:color w:val="FF0000"/>
          </w:rPr>
          <w:t>Notifications</w:t>
        </w:r>
      </w:ins>
    </w:p>
    <w:p w14:paraId="7893E4DD" w14:textId="77777777" w:rsidR="00C30301" w:rsidRDefault="00335631" w:rsidP="00C30301">
      <w:pPr>
        <w:pStyle w:val="ListParagraph"/>
        <w:numPr>
          <w:ilvl w:val="0"/>
          <w:numId w:val="54"/>
        </w:numPr>
        <w:rPr>
          <w:ins w:id="259" w:author="Christopher James Dagenais" w:date="2022-04-14T12:20:00Z"/>
          <w:color w:val="FF0000"/>
        </w:rPr>
      </w:pPr>
      <w:ins w:id="260" w:author="Christopher James Dagenais" w:date="2022-04-14T12:19:00Z">
        <w:r>
          <w:rPr>
            <w:color w:val="FF0000"/>
          </w:rPr>
          <w:t>Create Profile</w:t>
        </w:r>
      </w:ins>
    </w:p>
    <w:p w14:paraId="705DA1DE" w14:textId="6B2E3BE0" w:rsidR="00C30301" w:rsidRDefault="00631804" w:rsidP="0022041C">
      <w:pPr>
        <w:ind w:firstLine="720"/>
        <w:rPr>
          <w:ins w:id="261" w:author="Christopher James Dagenais" w:date="2022-04-14T12:21:00Z"/>
          <w:color w:val="FF0000"/>
        </w:rPr>
      </w:pPr>
      <w:ins w:id="262" w:author="Christopher James Dagenais" w:date="2022-04-14T12:20:00Z">
        <w:r w:rsidRPr="00C30301">
          <w:rPr>
            <w:color w:val="FF0000"/>
            <w:rPrChange w:id="263" w:author="Christopher James Dagenais" w:date="2022-04-14T12:20:00Z">
              <w:rPr/>
            </w:rPrChange>
          </w:rPr>
          <w:t>Developing the messaging app.</w:t>
        </w:r>
      </w:ins>
    </w:p>
    <w:p w14:paraId="1C4EB6BC" w14:textId="7A09BC09" w:rsidR="0022041C" w:rsidRDefault="00936664" w:rsidP="0022041C">
      <w:pPr>
        <w:pStyle w:val="ListParagraph"/>
        <w:numPr>
          <w:ilvl w:val="0"/>
          <w:numId w:val="54"/>
        </w:numPr>
        <w:rPr>
          <w:ins w:id="264" w:author="Christopher James Dagenais" w:date="2022-04-14T12:21:00Z"/>
          <w:color w:val="FF0000"/>
        </w:rPr>
      </w:pPr>
      <w:ins w:id="265" w:author="Christopher James Dagenais" w:date="2022-04-14T12:21:00Z">
        <w:r>
          <w:rPr>
            <w:color w:val="FF0000"/>
          </w:rPr>
          <w:t>Table</w:t>
        </w:r>
        <w:r w:rsidR="00454489">
          <w:rPr>
            <w:color w:val="FF0000"/>
          </w:rPr>
          <w:t>s</w:t>
        </w:r>
        <w:r>
          <w:rPr>
            <w:color w:val="FF0000"/>
          </w:rPr>
          <w:t xml:space="preserve"> for messages</w:t>
        </w:r>
      </w:ins>
    </w:p>
    <w:p w14:paraId="67BBEBF8" w14:textId="4783F152" w:rsidR="0022041C" w:rsidRDefault="00043605" w:rsidP="00BA58C3">
      <w:pPr>
        <w:pStyle w:val="ListParagraph"/>
        <w:numPr>
          <w:ilvl w:val="0"/>
          <w:numId w:val="54"/>
        </w:numPr>
        <w:rPr>
          <w:ins w:id="266" w:author="Christopher James Dagenais" w:date="2022-04-14T12:24:00Z"/>
          <w:color w:val="FF0000"/>
        </w:rPr>
      </w:pPr>
      <w:ins w:id="267" w:author="Christopher James Dagenais" w:date="2022-04-14T12:24:00Z">
        <w:r>
          <w:rPr>
            <w:color w:val="FF0000"/>
          </w:rPr>
          <w:t>New message notification</w:t>
        </w:r>
      </w:ins>
    </w:p>
    <w:p w14:paraId="647BF89B" w14:textId="1F916FDE" w:rsidR="00C23B78" w:rsidDel="00AC0E71" w:rsidRDefault="00631804" w:rsidP="00631804">
      <w:pPr>
        <w:rPr>
          <w:del w:id="268" w:author="Christopher James Dagenais" w:date="2022-04-14T12:20:00Z"/>
          <w:color w:val="FF0000"/>
        </w:rPr>
      </w:pPr>
      <w:ins w:id="269" w:author="Christopher James Dagenais" w:date="2022-04-14T12:20:00Z">
        <w:r w:rsidRPr="00C30301">
          <w:rPr>
            <w:color w:val="FF0000"/>
            <w:rPrChange w:id="270" w:author="Christopher James Dagenais" w:date="2022-04-14T12:20:00Z">
              <w:rPr/>
            </w:rPrChange>
          </w:rPr>
          <w:t>Developing the item catalog app.</w:t>
        </w:r>
      </w:ins>
    </w:p>
    <w:p w14:paraId="297D6161" w14:textId="77777777" w:rsidR="00AC0E71" w:rsidRPr="00AC0E71" w:rsidRDefault="00AC0E71">
      <w:pPr>
        <w:ind w:left="720"/>
        <w:rPr>
          <w:ins w:id="271" w:author="Christopher James Dagenais" w:date="2022-04-14T12:26:00Z"/>
          <w:color w:val="FF0000"/>
          <w:rPrChange w:id="272" w:author="Christopher James Dagenais" w:date="2022-04-14T12:26:00Z">
            <w:rPr>
              <w:ins w:id="273" w:author="Christopher James Dagenais" w:date="2022-04-14T12:26:00Z"/>
            </w:rPr>
          </w:rPrChange>
        </w:rPr>
        <w:pPrChange w:id="274" w:author="Christopher James Dagenais" w:date="2022-04-14T12:26:00Z">
          <w:pPr>
            <w:pStyle w:val="ListParagraph"/>
          </w:pPr>
        </w:pPrChange>
      </w:pPr>
    </w:p>
    <w:p w14:paraId="0A9A721B" w14:textId="2728F02F" w:rsidR="00AC0E71" w:rsidRDefault="00AC0E71" w:rsidP="00AC0E71">
      <w:pPr>
        <w:pStyle w:val="ListParagraph"/>
        <w:numPr>
          <w:ilvl w:val="0"/>
          <w:numId w:val="54"/>
        </w:numPr>
        <w:rPr>
          <w:ins w:id="275" w:author="Christopher James Dagenais" w:date="2022-04-14T12:26:00Z"/>
          <w:color w:val="FF0000"/>
        </w:rPr>
      </w:pPr>
      <w:ins w:id="276" w:author="Christopher James Dagenais" w:date="2022-04-14T12:26:00Z">
        <w:r>
          <w:rPr>
            <w:color w:val="FF0000"/>
          </w:rPr>
          <w:t>Add/delete/modify items</w:t>
        </w:r>
      </w:ins>
    </w:p>
    <w:p w14:paraId="4E768517" w14:textId="4471FD69" w:rsidR="007B5B97" w:rsidRPr="00800C27" w:rsidRDefault="007B5B97">
      <w:pPr>
        <w:pStyle w:val="ListParagraph"/>
        <w:numPr>
          <w:ilvl w:val="0"/>
          <w:numId w:val="54"/>
        </w:numPr>
        <w:rPr>
          <w:ins w:id="277" w:author="Christopher James Dagenais" w:date="2022-04-14T12:27:00Z"/>
          <w:color w:val="FF0000"/>
          <w:rPrChange w:id="278" w:author="Christopher James Dagenais" w:date="2022-04-14T12:27:00Z">
            <w:rPr>
              <w:ins w:id="279" w:author="Christopher James Dagenais" w:date="2022-04-14T12:27:00Z"/>
            </w:rPr>
          </w:rPrChange>
        </w:rPr>
      </w:pPr>
      <w:ins w:id="280" w:author="Christopher James Dagenais" w:date="2022-04-14T12:27:00Z">
        <w:r>
          <w:rPr>
            <w:color w:val="FF0000"/>
          </w:rPr>
          <w:t>Like/rate/flag items</w:t>
        </w:r>
      </w:ins>
    </w:p>
    <w:p w14:paraId="727EAC6D" w14:textId="00254D5C" w:rsidR="007B5B97" w:rsidRDefault="00800C27" w:rsidP="00AC0E71">
      <w:pPr>
        <w:pStyle w:val="ListParagraph"/>
        <w:numPr>
          <w:ilvl w:val="0"/>
          <w:numId w:val="54"/>
        </w:numPr>
        <w:rPr>
          <w:ins w:id="281" w:author="Christopher James Dagenais" w:date="2022-04-14T12:27:00Z"/>
          <w:color w:val="FF0000"/>
        </w:rPr>
      </w:pPr>
      <w:ins w:id="282" w:author="Christopher James Dagenais" w:date="2022-04-14T12:27:00Z">
        <w:r>
          <w:rPr>
            <w:color w:val="FF0000"/>
          </w:rPr>
          <w:t>View Details</w:t>
        </w:r>
      </w:ins>
    </w:p>
    <w:p w14:paraId="32156DCE" w14:textId="34D72EB9" w:rsidR="0015734C" w:rsidDel="008A403D" w:rsidRDefault="0015734C" w:rsidP="0015734C">
      <w:pPr>
        <w:pStyle w:val="ListParagraph"/>
        <w:numPr>
          <w:ilvl w:val="0"/>
          <w:numId w:val="54"/>
        </w:numPr>
        <w:rPr>
          <w:del w:id="283" w:author="Christopher James Dagenais" w:date="2022-04-14T12:28:00Z"/>
          <w:color w:val="FF0000"/>
        </w:rPr>
      </w:pPr>
      <w:ins w:id="284" w:author="Christopher James Dagenais" w:date="2022-04-14T12:27:00Z">
        <w:r w:rsidRPr="0015734C">
          <w:rPr>
            <w:color w:val="FF0000"/>
          </w:rPr>
          <w:t>Post Comments</w:t>
        </w:r>
      </w:ins>
    </w:p>
    <w:p w14:paraId="3E283BB6" w14:textId="77777777" w:rsidR="008A403D" w:rsidRPr="0015734C" w:rsidRDefault="008A403D">
      <w:pPr>
        <w:pStyle w:val="ListParagraph"/>
        <w:numPr>
          <w:ilvl w:val="0"/>
          <w:numId w:val="54"/>
        </w:numPr>
        <w:rPr>
          <w:ins w:id="285" w:author="Christopher James Dagenais" w:date="2022-04-14T12:28:00Z"/>
          <w:color w:val="FF0000"/>
          <w:rPrChange w:id="286" w:author="Christopher James Dagenais" w:date="2022-04-14T12:28:00Z">
            <w:rPr>
              <w:ins w:id="287" w:author="Christopher James Dagenais" w:date="2022-04-14T12:28:00Z"/>
            </w:rPr>
          </w:rPrChange>
        </w:rPr>
        <w:pPrChange w:id="288" w:author="Christopher James Dagenais" w:date="2022-04-14T12:27:00Z">
          <w:pPr>
            <w:pStyle w:val="ListParagraph"/>
          </w:pPr>
        </w:pPrChange>
      </w:pPr>
    </w:p>
    <w:p w14:paraId="09D7CE6E" w14:textId="018C170F" w:rsidR="00EF40D3" w:rsidDel="008A403D" w:rsidRDefault="008A403D" w:rsidP="0015734C">
      <w:pPr>
        <w:pStyle w:val="ListParagraph"/>
        <w:numPr>
          <w:ilvl w:val="0"/>
          <w:numId w:val="54"/>
        </w:numPr>
        <w:rPr>
          <w:del w:id="289" w:author="Christopher James Dagenais" w:date="2022-04-14T12:27:00Z"/>
          <w:color w:val="FF0000"/>
        </w:rPr>
      </w:pPr>
      <w:ins w:id="290" w:author="Christopher James Dagenais" w:date="2022-04-14T12:28:00Z">
        <w:r>
          <w:rPr>
            <w:color w:val="FF0000"/>
          </w:rPr>
          <w:t>Browse/filter/search</w:t>
        </w:r>
      </w:ins>
    </w:p>
    <w:p w14:paraId="765D4109" w14:textId="77777777" w:rsidR="008A403D" w:rsidRPr="0015734C" w:rsidRDefault="008A403D">
      <w:pPr>
        <w:pStyle w:val="ListParagraph"/>
        <w:numPr>
          <w:ilvl w:val="0"/>
          <w:numId w:val="54"/>
        </w:numPr>
        <w:rPr>
          <w:ins w:id="291" w:author="Christopher James Dagenais" w:date="2022-04-14T12:28:00Z"/>
          <w:color w:val="FF0000"/>
          <w:rPrChange w:id="292" w:author="Christopher James Dagenais" w:date="2022-04-14T12:28:00Z">
            <w:rPr>
              <w:ins w:id="293" w:author="Christopher James Dagenais" w:date="2022-04-14T12:28:00Z"/>
            </w:rPr>
          </w:rPrChange>
        </w:rPr>
        <w:pPrChange w:id="294" w:author="Christopher James Dagenais" w:date="2022-04-14T12:28:00Z">
          <w:pPr>
            <w:pStyle w:val="ListParagraph"/>
          </w:pPr>
        </w:pPrChange>
      </w:pPr>
    </w:p>
    <w:p w14:paraId="3716FFBE" w14:textId="033EF156" w:rsidR="00EF40D3" w:rsidRPr="0015734C" w:rsidRDefault="008A403D">
      <w:pPr>
        <w:pStyle w:val="ListParagraph"/>
        <w:numPr>
          <w:ilvl w:val="0"/>
          <w:numId w:val="54"/>
        </w:numPr>
        <w:rPr>
          <w:ins w:id="295" w:author="Christopher James Dagenais" w:date="2022-04-14T12:27:00Z"/>
          <w:color w:val="FF0000"/>
          <w:rPrChange w:id="296" w:author="Christopher James Dagenais" w:date="2022-04-14T12:28:00Z">
            <w:rPr>
              <w:ins w:id="297" w:author="Christopher James Dagenais" w:date="2022-04-14T12:27:00Z"/>
            </w:rPr>
          </w:rPrChange>
        </w:rPr>
        <w:pPrChange w:id="298" w:author="Christopher James Dagenais" w:date="2022-04-14T12:28:00Z">
          <w:pPr>
            <w:pStyle w:val="ListParagraph"/>
          </w:pPr>
        </w:pPrChange>
      </w:pPr>
      <w:ins w:id="299" w:author="Christopher James Dagenais" w:date="2022-04-14T12:28:00Z">
        <w:r>
          <w:rPr>
            <w:color w:val="FF0000"/>
          </w:rPr>
          <w:t>Change visual format</w:t>
        </w:r>
      </w:ins>
    </w:p>
    <w:p w14:paraId="18145855" w14:textId="77777777" w:rsidR="0099787C" w:rsidDel="008A403D" w:rsidRDefault="0099787C" w:rsidP="00A33AE9">
      <w:pPr>
        <w:pStyle w:val="ListParagraph"/>
        <w:rPr>
          <w:del w:id="300" w:author="Christopher James Dagenais" w:date="2022-04-14T12:28:00Z"/>
        </w:rPr>
      </w:pPr>
    </w:p>
    <w:p w14:paraId="26899AF2" w14:textId="0809FFA6" w:rsidR="0015734C" w:rsidRDefault="0015734C">
      <w:pPr>
        <w:rPr>
          <w:ins w:id="301" w:author="Christopher James Dagenais" w:date="2022-04-14T12:28:00Z"/>
        </w:rPr>
        <w:pPrChange w:id="302" w:author="Christopher James Dagenais" w:date="2022-04-14T12:28:00Z">
          <w:pPr>
            <w:pStyle w:val="ListParagraph"/>
          </w:pPr>
        </w:pPrChange>
      </w:pPr>
    </w:p>
    <w:p w14:paraId="02A12C98" w14:textId="77777777" w:rsidR="0015734C" w:rsidRDefault="0015734C" w:rsidP="00A33AE9">
      <w:pPr>
        <w:pStyle w:val="ListParagraph"/>
      </w:pPr>
    </w:p>
    <w:p w14:paraId="13757E04" w14:textId="0D4FF4B7" w:rsidR="00C23B78" w:rsidRDefault="00C23B78" w:rsidP="00A33AE9">
      <w:pPr>
        <w:pStyle w:val="ListParagraph"/>
        <w:numPr>
          <w:ilvl w:val="0"/>
          <w:numId w:val="52"/>
        </w:numPr>
      </w:pPr>
      <w:r>
        <w:t xml:space="preserve">You may draw a </w:t>
      </w:r>
      <w:r w:rsidRPr="00A33AE9">
        <w:rPr>
          <w:b/>
          <w:bCs/>
        </w:rPr>
        <w:t>Project Hierarchy Diagram</w:t>
      </w:r>
      <w:r>
        <w:t xml:space="preserve"> for the project tasks where:</w:t>
      </w:r>
    </w:p>
    <w:p w14:paraId="6EE950B2" w14:textId="77777777" w:rsidR="00C23B78" w:rsidRDefault="00C23B78" w:rsidP="00A33AE9">
      <w:pPr>
        <w:pStyle w:val="ListParagraph"/>
        <w:numPr>
          <w:ilvl w:val="1"/>
          <w:numId w:val="52"/>
        </w:numPr>
      </w:pPr>
      <w:r>
        <w:t>the root is the Project</w:t>
      </w:r>
    </w:p>
    <w:p w14:paraId="23649384" w14:textId="07C9A0EC" w:rsidR="00C23B78" w:rsidRDefault="00C23B78" w:rsidP="00A33AE9">
      <w:pPr>
        <w:pStyle w:val="ListParagraph"/>
        <w:numPr>
          <w:ilvl w:val="1"/>
          <w:numId w:val="52"/>
        </w:numPr>
      </w:pPr>
      <w:r>
        <w:t xml:space="preserve">the leaves are detailed tasks </w:t>
      </w:r>
    </w:p>
    <w:p w14:paraId="6003A5C9" w14:textId="07C41523" w:rsidR="00C23B78" w:rsidRDefault="00C23B78" w:rsidP="00A33AE9">
      <w:pPr>
        <w:pStyle w:val="ListParagraph"/>
        <w:numPr>
          <w:ilvl w:val="1"/>
          <w:numId w:val="52"/>
        </w:numPr>
      </w:pPr>
      <w:r>
        <w:t>Limit the depth of the tree.</w:t>
      </w:r>
    </w:p>
    <w:p w14:paraId="48639012" w14:textId="303FCDF8" w:rsidR="00EF40D3" w:rsidRDefault="00EF40D3">
      <w:pPr>
        <w:spacing w:before="0" w:after="160" w:line="259" w:lineRule="auto"/>
        <w:rPr>
          <w:lang w:val="en-US"/>
        </w:rPr>
      </w:pPr>
    </w:p>
    <w:p w14:paraId="0E610398" w14:textId="524378B8" w:rsidR="00C10193" w:rsidRDefault="00C23B78" w:rsidP="00A33AE9">
      <w:pPr>
        <w:pStyle w:val="Heading2"/>
        <w:numPr>
          <w:ilvl w:val="1"/>
          <w:numId w:val="22"/>
        </w:numPr>
      </w:pPr>
      <w:r>
        <w:t xml:space="preserve">Tentative Task Scheduling </w:t>
      </w:r>
    </w:p>
    <w:p w14:paraId="4053A277" w14:textId="57E3EBF7" w:rsidR="00C10193" w:rsidRDefault="00C10193" w:rsidP="00A33AE9">
      <w:pPr>
        <w:pStyle w:val="ListParagraph"/>
        <w:numPr>
          <w:ilvl w:val="0"/>
          <w:numId w:val="53"/>
        </w:numPr>
        <w:rPr>
          <w:ins w:id="303" w:author="Christopher James Dagenais" w:date="2022-04-14T12:31:00Z"/>
        </w:rPr>
      </w:pPr>
      <w:r>
        <w:t>Identify tasks are independents (and therefore can be concurrent)</w:t>
      </w:r>
    </w:p>
    <w:p w14:paraId="22DD00BE" w14:textId="4D78842C" w:rsidR="00555BE5" w:rsidRDefault="008A403D" w:rsidP="008A1A90">
      <w:pPr>
        <w:pStyle w:val="ListParagraph"/>
        <w:rPr>
          <w:ins w:id="304" w:author="Christopher James Dagenais" w:date="2022-04-14T12:33:00Z"/>
          <w:color w:val="FF0000"/>
        </w:rPr>
      </w:pPr>
      <w:ins w:id="305" w:author="Christopher James Dagenais" w:date="2022-04-14T12:31:00Z">
        <w:r w:rsidRPr="008A1A90">
          <w:rPr>
            <w:color w:val="FF0000"/>
            <w:rPrChange w:id="306" w:author="Christopher James Dagenais" w:date="2022-04-14T12:33:00Z">
              <w:rPr/>
            </w:rPrChange>
          </w:rPr>
          <w:t>Front-end</w:t>
        </w:r>
      </w:ins>
    </w:p>
    <w:p w14:paraId="23736E38" w14:textId="2D2EFA4A" w:rsidR="008A1A90" w:rsidRDefault="008A1A90" w:rsidP="008A1A90">
      <w:pPr>
        <w:pStyle w:val="ListParagraph"/>
        <w:rPr>
          <w:ins w:id="307" w:author="Christopher James Dagenais" w:date="2022-04-14T12:40:00Z"/>
          <w:color w:val="FF0000"/>
        </w:rPr>
      </w:pPr>
      <w:ins w:id="308" w:author="Christopher James Dagenais" w:date="2022-04-14T12:34:00Z">
        <w:r>
          <w:rPr>
            <w:color w:val="FF0000"/>
          </w:rPr>
          <w:t>Messaging app</w:t>
        </w:r>
      </w:ins>
      <w:ins w:id="309" w:author="Christopher James Dagenais" w:date="2022-04-14T12:40:00Z">
        <w:r w:rsidR="005820EC">
          <w:rPr>
            <w:color w:val="FF0000"/>
          </w:rPr>
          <w:t>:</w:t>
        </w:r>
      </w:ins>
    </w:p>
    <w:p w14:paraId="7E44A7F8" w14:textId="4299152C" w:rsidR="005820EC" w:rsidRDefault="005820EC" w:rsidP="008A1A90">
      <w:pPr>
        <w:pStyle w:val="ListParagraph"/>
        <w:rPr>
          <w:ins w:id="310" w:author="Christopher James Dagenais" w:date="2022-04-14T12:41:00Z"/>
          <w:color w:val="FF0000"/>
        </w:rPr>
      </w:pPr>
      <w:ins w:id="311" w:author="Christopher James Dagenais" w:date="2022-04-14T12:40:00Z">
        <w:r>
          <w:rPr>
            <w:color w:val="FF0000"/>
          </w:rPr>
          <w:tab/>
        </w:r>
      </w:ins>
      <w:ins w:id="312" w:author="Christopher James Dagenais" w:date="2022-04-14T12:41:00Z">
        <w:r w:rsidR="00692172">
          <w:rPr>
            <w:color w:val="FF0000"/>
          </w:rPr>
          <w:t>Functionality for notifications</w:t>
        </w:r>
      </w:ins>
    </w:p>
    <w:p w14:paraId="05CE0C62" w14:textId="595B23D2" w:rsidR="00692172" w:rsidRDefault="00692172" w:rsidP="008A1A90">
      <w:pPr>
        <w:pStyle w:val="ListParagraph"/>
        <w:rPr>
          <w:ins w:id="313" w:author="Christopher James Dagenais" w:date="2022-04-14T12:34:00Z"/>
          <w:color w:val="FF0000"/>
        </w:rPr>
      </w:pPr>
      <w:ins w:id="314" w:author="Christopher James Dagenais" w:date="2022-04-14T12:41:00Z">
        <w:r>
          <w:rPr>
            <w:color w:val="FF0000"/>
          </w:rPr>
          <w:tab/>
          <w:t>Private messages</w:t>
        </w:r>
      </w:ins>
    </w:p>
    <w:p w14:paraId="216878F2" w14:textId="6AD1CFCD" w:rsidR="0097106C" w:rsidRPr="005820EC" w:rsidRDefault="008A1A90" w:rsidP="005820EC">
      <w:pPr>
        <w:pStyle w:val="ListParagraph"/>
        <w:rPr>
          <w:ins w:id="315" w:author="Christopher James Dagenais" w:date="2022-04-14T12:38:00Z"/>
          <w:color w:val="FF0000"/>
          <w:rPrChange w:id="316" w:author="Christopher James Dagenais" w:date="2022-04-14T12:40:00Z">
            <w:rPr>
              <w:ins w:id="317" w:author="Christopher James Dagenais" w:date="2022-04-14T12:38:00Z"/>
            </w:rPr>
          </w:rPrChange>
        </w:rPr>
        <w:pPrChange w:id="318" w:author="Christopher James Dagenais" w:date="2022-04-14T12:40:00Z">
          <w:pPr>
            <w:pStyle w:val="ListParagraph"/>
          </w:pPr>
        </w:pPrChange>
      </w:pPr>
      <w:ins w:id="319" w:author="Christopher James Dagenais" w:date="2022-04-14T12:34:00Z">
        <w:r>
          <w:rPr>
            <w:color w:val="FF0000"/>
          </w:rPr>
          <w:t>Item Catalog</w:t>
        </w:r>
      </w:ins>
      <w:ins w:id="320" w:author="Christopher James Dagenais" w:date="2022-04-14T12:38:00Z">
        <w:r w:rsidR="000C7803">
          <w:rPr>
            <w:color w:val="FF0000"/>
          </w:rPr>
          <w:t>:</w:t>
        </w:r>
      </w:ins>
    </w:p>
    <w:p w14:paraId="1C09AEB7" w14:textId="300E2EE7" w:rsidR="000C7803" w:rsidRDefault="000C7803" w:rsidP="000C7803">
      <w:pPr>
        <w:pStyle w:val="ListParagraph"/>
        <w:rPr>
          <w:ins w:id="321" w:author="Christopher James Dagenais" w:date="2022-04-14T12:38:00Z"/>
          <w:color w:val="FF0000"/>
        </w:rPr>
      </w:pPr>
      <w:ins w:id="322" w:author="Christopher James Dagenais" w:date="2022-04-14T12:38:00Z">
        <w:r>
          <w:rPr>
            <w:color w:val="FF0000"/>
          </w:rPr>
          <w:tab/>
          <w:t>Filter/Search/Browse</w:t>
        </w:r>
      </w:ins>
    </w:p>
    <w:p w14:paraId="2B2A3327" w14:textId="4831622E" w:rsidR="0097106C" w:rsidRPr="000C7803" w:rsidRDefault="0097106C">
      <w:pPr>
        <w:pStyle w:val="ListParagraph"/>
        <w:rPr>
          <w:color w:val="FF0000"/>
          <w:rPrChange w:id="323" w:author="Christopher James Dagenais" w:date="2022-04-14T12:38:00Z">
            <w:rPr/>
          </w:rPrChange>
        </w:rPr>
        <w:pPrChange w:id="324" w:author="Christopher James Dagenais" w:date="2022-04-14T12:38:00Z">
          <w:pPr>
            <w:pStyle w:val="ListParagraph"/>
            <w:numPr>
              <w:numId w:val="53"/>
            </w:numPr>
            <w:ind w:hanging="360"/>
          </w:pPr>
        </w:pPrChange>
      </w:pPr>
      <w:ins w:id="325" w:author="Christopher James Dagenais" w:date="2022-04-14T12:38:00Z">
        <w:r>
          <w:rPr>
            <w:color w:val="FF0000"/>
          </w:rPr>
          <w:tab/>
          <w:t>Post Comments</w:t>
        </w:r>
      </w:ins>
    </w:p>
    <w:p w14:paraId="60EB1272" w14:textId="77777777" w:rsidR="00C10193" w:rsidRDefault="00C10193" w:rsidP="00A33AE9">
      <w:pPr>
        <w:pStyle w:val="ListParagraph"/>
      </w:pPr>
    </w:p>
    <w:p w14:paraId="245DE382" w14:textId="1E5812D8" w:rsidR="00C10193" w:rsidRDefault="00C10193" w:rsidP="00A33AE9">
      <w:pPr>
        <w:pStyle w:val="ListParagraph"/>
        <w:numPr>
          <w:ilvl w:val="0"/>
          <w:numId w:val="53"/>
        </w:numPr>
        <w:rPr>
          <w:ins w:id="326" w:author="Christopher James Dagenais" w:date="2022-04-14T12:34:00Z"/>
        </w:rPr>
      </w:pPr>
      <w:r>
        <w:t>Identify Which tasks are dependents upon (completion) of other tasks</w:t>
      </w:r>
    </w:p>
    <w:p w14:paraId="33D79A4C" w14:textId="1DE0F9B5" w:rsidR="008A1A90" w:rsidRDefault="006A56AD" w:rsidP="008A1A90">
      <w:pPr>
        <w:pStyle w:val="ListParagraph"/>
        <w:rPr>
          <w:ins w:id="327" w:author="Christopher James Dagenais" w:date="2022-04-14T12:35:00Z"/>
          <w:color w:val="FF0000"/>
        </w:rPr>
      </w:pPr>
      <w:ins w:id="328" w:author="Christopher James Dagenais" w:date="2022-04-14T12:36:00Z">
        <w:r>
          <w:rPr>
            <w:color w:val="FF0000"/>
          </w:rPr>
          <w:t xml:space="preserve">Everything depends </w:t>
        </w:r>
        <w:r w:rsidR="00C45B90">
          <w:rPr>
            <w:color w:val="FF0000"/>
          </w:rPr>
          <w:t xml:space="preserve">on </w:t>
        </w:r>
      </w:ins>
      <w:ins w:id="329" w:author="Christopher James Dagenais" w:date="2022-04-14T12:34:00Z">
        <w:r w:rsidR="008A1A90">
          <w:rPr>
            <w:color w:val="FF0000"/>
          </w:rPr>
          <w:t>Database Creation</w:t>
        </w:r>
      </w:ins>
    </w:p>
    <w:p w14:paraId="52F55CB3" w14:textId="10BD933A" w:rsidR="00F61806" w:rsidDel="00C24F05" w:rsidRDefault="006A56AD" w:rsidP="00C24F05">
      <w:pPr>
        <w:pStyle w:val="ListParagraph"/>
        <w:rPr>
          <w:del w:id="330" w:author="Christopher James Dagenais" w:date="2022-04-14T12:35:00Z"/>
          <w:color w:val="FF0000"/>
        </w:rPr>
      </w:pPr>
      <w:ins w:id="331" w:author="Christopher James Dagenais" w:date="2022-04-14T12:36:00Z">
        <w:r>
          <w:rPr>
            <w:color w:val="FF0000"/>
          </w:rPr>
          <w:t xml:space="preserve">User Creation depends on </w:t>
        </w:r>
      </w:ins>
      <w:ins w:id="332" w:author="Christopher James Dagenais" w:date="2022-04-14T12:35:00Z">
        <w:r w:rsidR="00F61806">
          <w:rPr>
            <w:color w:val="FF0000"/>
          </w:rPr>
          <w:t>Super User Creation</w:t>
        </w:r>
      </w:ins>
    </w:p>
    <w:p w14:paraId="1688A022" w14:textId="1E4929FE" w:rsidR="00C24F05" w:rsidRDefault="00C24F05" w:rsidP="008A1A90">
      <w:pPr>
        <w:pStyle w:val="ListParagraph"/>
        <w:rPr>
          <w:ins w:id="333" w:author="Christopher James Dagenais" w:date="2022-04-14T12:35:00Z"/>
          <w:color w:val="FF0000"/>
        </w:rPr>
      </w:pPr>
    </w:p>
    <w:p w14:paraId="61B0D29A" w14:textId="44ABBAFE" w:rsidR="00C23B78" w:rsidRPr="00161534" w:rsidRDefault="00161534">
      <w:pPr>
        <w:pStyle w:val="ListParagraph"/>
        <w:rPr>
          <w:ins w:id="334" w:author="Christopher James Dagenais" w:date="2022-04-14T12:35:00Z"/>
          <w:color w:val="FF0000"/>
          <w:rPrChange w:id="335" w:author="Christopher James Dagenais" w:date="2022-04-14T12:36:00Z">
            <w:rPr>
              <w:ins w:id="336" w:author="Christopher James Dagenais" w:date="2022-04-14T12:35:00Z"/>
            </w:rPr>
          </w:rPrChange>
        </w:rPr>
      </w:pPr>
      <w:ins w:id="337" w:author="Christopher James Dagenais" w:date="2022-04-14T12:36:00Z">
        <w:r>
          <w:rPr>
            <w:color w:val="FF0000"/>
          </w:rPr>
          <w:t xml:space="preserve">Item Creation depends on </w:t>
        </w:r>
      </w:ins>
      <w:ins w:id="338" w:author="Christopher James Dagenais" w:date="2022-04-14T12:35:00Z">
        <w:r w:rsidR="00C24F05">
          <w:rPr>
            <w:color w:val="FF0000"/>
          </w:rPr>
          <w:t>Item Manager Creation</w:t>
        </w:r>
      </w:ins>
    </w:p>
    <w:p w14:paraId="7DC56419" w14:textId="77777777" w:rsidR="00C24F05" w:rsidRDefault="00C24F05" w:rsidP="00A33AE9">
      <w:pPr>
        <w:pStyle w:val="ListParagraph"/>
      </w:pPr>
    </w:p>
    <w:p w14:paraId="60702A2C" w14:textId="48922782" w:rsidR="00C23B78" w:rsidRDefault="00C23B78" w:rsidP="00A33AE9">
      <w:pPr>
        <w:pStyle w:val="ListParagraph"/>
        <w:numPr>
          <w:ilvl w:val="0"/>
          <w:numId w:val="53"/>
        </w:numPr>
        <w:rPr>
          <w:ins w:id="339" w:author="Christopher James Dagenais" w:date="2022-04-14T12:39:00Z"/>
        </w:rPr>
      </w:pPr>
      <w:r>
        <w:t>Estimate how much class time you can allocate to this project</w:t>
      </w:r>
    </w:p>
    <w:p w14:paraId="2A02756D" w14:textId="6842EDC1" w:rsidR="0072461F" w:rsidRPr="0072461F" w:rsidRDefault="0072461F" w:rsidP="0072461F">
      <w:pPr>
        <w:pStyle w:val="ListParagraph"/>
        <w:rPr>
          <w:color w:val="FF0000"/>
          <w:rPrChange w:id="340" w:author="Christopher James Dagenais" w:date="2022-04-14T12:39:00Z">
            <w:rPr/>
          </w:rPrChange>
        </w:rPr>
        <w:pPrChange w:id="341" w:author="Christopher James Dagenais" w:date="2022-04-14T12:39:00Z">
          <w:pPr>
            <w:pStyle w:val="ListParagraph"/>
            <w:numPr>
              <w:numId w:val="53"/>
            </w:numPr>
            <w:ind w:hanging="360"/>
          </w:pPr>
        </w:pPrChange>
      </w:pPr>
      <w:ins w:id="342" w:author="Christopher James Dagenais" w:date="2022-04-14T12:39:00Z">
        <w:r>
          <w:rPr>
            <w:color w:val="FF0000"/>
          </w:rPr>
          <w:t>12-15 hours</w:t>
        </w:r>
      </w:ins>
    </w:p>
    <w:p w14:paraId="35D8407E" w14:textId="77777777" w:rsidR="00C23B78" w:rsidRDefault="00C23B78" w:rsidP="00A33AE9">
      <w:pPr>
        <w:pStyle w:val="ListParagraph"/>
      </w:pPr>
    </w:p>
    <w:p w14:paraId="543E5E46" w14:textId="15360494" w:rsidR="00C23B78" w:rsidRDefault="00C23B78" w:rsidP="00A33AE9">
      <w:pPr>
        <w:pStyle w:val="ListParagraph"/>
        <w:numPr>
          <w:ilvl w:val="0"/>
          <w:numId w:val="53"/>
        </w:numPr>
      </w:pPr>
      <w:r>
        <w:t>Estimate how much non-class time you can allocate to this project</w:t>
      </w:r>
    </w:p>
    <w:p w14:paraId="7A7B9589" w14:textId="1688CC26" w:rsidR="00C10193" w:rsidRPr="005820EC" w:rsidRDefault="005820EC" w:rsidP="00A33AE9">
      <w:pPr>
        <w:pStyle w:val="ListParagraph"/>
        <w:rPr>
          <w:color w:val="FF0000"/>
          <w:rPrChange w:id="343" w:author="Christopher James Dagenais" w:date="2022-04-14T12:40:00Z">
            <w:rPr/>
          </w:rPrChange>
        </w:rPr>
      </w:pPr>
      <w:ins w:id="344" w:author="Christopher James Dagenais" w:date="2022-04-14T12:40:00Z">
        <w:r>
          <w:rPr>
            <w:color w:val="FF0000"/>
          </w:rPr>
          <w:t>12-15 hours</w:t>
        </w:r>
      </w:ins>
    </w:p>
    <w:p w14:paraId="1D8DF416" w14:textId="77777777" w:rsidR="00C23B78" w:rsidRDefault="00C23B78" w:rsidP="00A33AE9">
      <w:pPr>
        <w:pStyle w:val="ListParagraph"/>
      </w:pPr>
    </w:p>
    <w:p w14:paraId="13FEB0C2" w14:textId="4AF38AFA" w:rsidR="00C10193" w:rsidRDefault="00C10193" w:rsidP="00A33AE9">
      <w:pPr>
        <w:pStyle w:val="ListParagraph"/>
        <w:numPr>
          <w:ilvl w:val="0"/>
          <w:numId w:val="53"/>
        </w:numPr>
      </w:pPr>
      <w:r>
        <w:t xml:space="preserve">Draw a tentative schedule. You can use </w:t>
      </w:r>
      <w:r w:rsidRPr="00A33AE9">
        <w:rPr>
          <w:b/>
          <w:bCs/>
        </w:rPr>
        <w:t>Gantt chart diagram</w:t>
      </w:r>
      <w:r>
        <w:t>. Remember, tasks that are independent can be scheduled concurrently.</w:t>
      </w:r>
    </w:p>
    <w:p w14:paraId="3AD38D93" w14:textId="7BDB3A70" w:rsidR="00C10193" w:rsidRDefault="00C10193" w:rsidP="00A33AE9">
      <w:pPr>
        <w:pStyle w:val="ListParagraph"/>
      </w:pPr>
    </w:p>
    <w:p w14:paraId="5D8E8A11" w14:textId="77777777" w:rsidR="00C10193" w:rsidRDefault="00C10193" w:rsidP="00A33AE9">
      <w:pPr>
        <w:pStyle w:val="ListParagraph"/>
      </w:pPr>
    </w:p>
    <w:p w14:paraId="41EA88CA" w14:textId="7C277BC3" w:rsidR="00C10193" w:rsidRDefault="00C10193" w:rsidP="00A33AE9">
      <w:pPr>
        <w:pStyle w:val="ListParagraph"/>
        <w:numPr>
          <w:ilvl w:val="0"/>
          <w:numId w:val="53"/>
        </w:numPr>
      </w:pPr>
      <w:r>
        <w:t>Assign team members to tasks.</w:t>
      </w:r>
    </w:p>
    <w:p w14:paraId="7A49C64F" w14:textId="77777777" w:rsidR="006349C6" w:rsidRDefault="006349C6" w:rsidP="00A33AE9"/>
    <w:p w14:paraId="0963C39F" w14:textId="197A0944" w:rsidR="006349C6" w:rsidRDefault="006349C6" w:rsidP="00A33AE9">
      <w:pPr>
        <w:pStyle w:val="Heading2"/>
        <w:numPr>
          <w:ilvl w:val="1"/>
          <w:numId w:val="22"/>
        </w:numPr>
      </w:pPr>
      <w:r>
        <w:t>Project deliverables</w:t>
      </w:r>
    </w:p>
    <w:p w14:paraId="5F8CEA63" w14:textId="7557E820" w:rsidR="006349C6" w:rsidRDefault="006349C6" w:rsidP="00A33AE9">
      <w:pPr>
        <w:pStyle w:val="ListParagraph"/>
      </w:pPr>
      <w:r>
        <w:t>These are specific products that will be produced by the project.</w:t>
      </w:r>
    </w:p>
    <w:p w14:paraId="073EB73D" w14:textId="54001B13" w:rsidR="006349C6" w:rsidRDefault="006349C6" w:rsidP="00A33AE9">
      <w:pPr>
        <w:pStyle w:val="ListParagraph"/>
        <w:numPr>
          <w:ilvl w:val="0"/>
          <w:numId w:val="51"/>
        </w:numPr>
        <w:rPr>
          <w:ins w:id="345" w:author="Christopher James Dagenais" w:date="2022-04-14T12:42:00Z"/>
        </w:rPr>
      </w:pPr>
      <w:r>
        <w:t>Enumerate all possible deliverables for this project</w:t>
      </w:r>
      <w:r w:rsidR="00EF40D3">
        <w:t xml:space="preserve"> (including this exercise)</w:t>
      </w:r>
      <w:r>
        <w:t>.</w:t>
      </w:r>
    </w:p>
    <w:p w14:paraId="231B924D" w14:textId="737C4F6D" w:rsidR="00121DEA" w:rsidRPr="00121DEA" w:rsidRDefault="00121DEA" w:rsidP="00121DEA">
      <w:pPr>
        <w:pStyle w:val="ListParagraph"/>
        <w:numPr>
          <w:ilvl w:val="0"/>
          <w:numId w:val="57"/>
        </w:numPr>
        <w:rPr>
          <w:ins w:id="346" w:author="Christopher James Dagenais" w:date="2022-04-14T12:42:00Z"/>
          <w:rPrChange w:id="347" w:author="Christopher James Dagenais" w:date="2022-04-14T12:42:00Z">
            <w:rPr>
              <w:ins w:id="348" w:author="Christopher James Dagenais" w:date="2022-04-14T12:42:00Z"/>
              <w:color w:val="FF0000"/>
            </w:rPr>
          </w:rPrChange>
        </w:rPr>
      </w:pPr>
      <w:ins w:id="349" w:author="Christopher James Dagenais" w:date="2022-04-14T12:42:00Z">
        <w:r>
          <w:rPr>
            <w:color w:val="FF0000"/>
          </w:rPr>
          <w:t>ReadMe</w:t>
        </w:r>
      </w:ins>
    </w:p>
    <w:p w14:paraId="03000C1A" w14:textId="144B9AF7" w:rsidR="00121DEA" w:rsidRPr="00121DEA" w:rsidRDefault="00121DEA" w:rsidP="00121DEA">
      <w:pPr>
        <w:pStyle w:val="ListParagraph"/>
        <w:numPr>
          <w:ilvl w:val="0"/>
          <w:numId w:val="57"/>
        </w:numPr>
        <w:rPr>
          <w:ins w:id="350" w:author="Christopher James Dagenais" w:date="2022-04-14T12:42:00Z"/>
          <w:rPrChange w:id="351" w:author="Christopher James Dagenais" w:date="2022-04-14T12:42:00Z">
            <w:rPr>
              <w:ins w:id="352" w:author="Christopher James Dagenais" w:date="2022-04-14T12:42:00Z"/>
              <w:color w:val="FF0000"/>
            </w:rPr>
          </w:rPrChange>
        </w:rPr>
      </w:pPr>
      <w:ins w:id="353" w:author="Christopher James Dagenais" w:date="2022-04-14T12:42:00Z">
        <w:r>
          <w:rPr>
            <w:color w:val="FF0000"/>
          </w:rPr>
          <w:t>Zipped folder containing source code</w:t>
        </w:r>
      </w:ins>
    </w:p>
    <w:p w14:paraId="65CCE489" w14:textId="24451BE2" w:rsidR="00121DEA" w:rsidRPr="00121DEA" w:rsidRDefault="00121DEA" w:rsidP="00121DEA">
      <w:pPr>
        <w:pStyle w:val="ListParagraph"/>
        <w:numPr>
          <w:ilvl w:val="0"/>
          <w:numId w:val="57"/>
        </w:numPr>
        <w:rPr>
          <w:ins w:id="354" w:author="Christopher James Dagenais" w:date="2022-04-14T12:42:00Z"/>
          <w:rPrChange w:id="355" w:author="Christopher James Dagenais" w:date="2022-04-14T12:42:00Z">
            <w:rPr>
              <w:ins w:id="356" w:author="Christopher James Dagenais" w:date="2022-04-14T12:42:00Z"/>
              <w:color w:val="FF0000"/>
            </w:rPr>
          </w:rPrChange>
        </w:rPr>
      </w:pPr>
      <w:ins w:id="357" w:author="Christopher James Dagenais" w:date="2022-04-14T12:42:00Z">
        <w:r>
          <w:rPr>
            <w:color w:val="FF0000"/>
          </w:rPr>
          <w:t>Link to Heroku</w:t>
        </w:r>
      </w:ins>
    </w:p>
    <w:p w14:paraId="0A4B665A" w14:textId="2EEA93B9" w:rsidR="00121DEA" w:rsidRPr="00121DEA" w:rsidRDefault="00121DEA" w:rsidP="00121DEA">
      <w:pPr>
        <w:pStyle w:val="ListParagraph"/>
        <w:numPr>
          <w:ilvl w:val="0"/>
          <w:numId w:val="57"/>
        </w:numPr>
        <w:rPr>
          <w:ins w:id="358" w:author="Christopher James Dagenais" w:date="2022-04-14T12:42:00Z"/>
          <w:rPrChange w:id="359" w:author="Christopher James Dagenais" w:date="2022-04-14T12:42:00Z">
            <w:rPr>
              <w:ins w:id="360" w:author="Christopher James Dagenais" w:date="2022-04-14T12:42:00Z"/>
              <w:color w:val="FF0000"/>
            </w:rPr>
          </w:rPrChange>
        </w:rPr>
      </w:pPr>
      <w:ins w:id="361" w:author="Christopher James Dagenais" w:date="2022-04-14T12:42:00Z">
        <w:r>
          <w:rPr>
            <w:color w:val="FF0000"/>
          </w:rPr>
          <w:t>Git Repository</w:t>
        </w:r>
      </w:ins>
    </w:p>
    <w:p w14:paraId="7831ECC8" w14:textId="2337552D" w:rsidR="00121DEA" w:rsidRPr="00121DEA" w:rsidRDefault="00121DEA" w:rsidP="00121DEA">
      <w:pPr>
        <w:pStyle w:val="ListParagraph"/>
        <w:numPr>
          <w:ilvl w:val="0"/>
          <w:numId w:val="57"/>
        </w:numPr>
        <w:rPr>
          <w:ins w:id="362" w:author="Christopher James Dagenais" w:date="2022-04-14T12:43:00Z"/>
          <w:rPrChange w:id="363" w:author="Christopher James Dagenais" w:date="2022-04-14T12:43:00Z">
            <w:rPr>
              <w:ins w:id="364" w:author="Christopher James Dagenais" w:date="2022-04-14T12:43:00Z"/>
              <w:color w:val="FF0000"/>
            </w:rPr>
          </w:rPrChange>
        </w:rPr>
      </w:pPr>
      <w:ins w:id="365" w:author="Christopher James Dagenais" w:date="2022-04-14T12:42:00Z">
        <w:r>
          <w:rPr>
            <w:color w:val="FF0000"/>
          </w:rPr>
          <w:t>Weekly Repo</w:t>
        </w:r>
      </w:ins>
      <w:ins w:id="366" w:author="Christopher James Dagenais" w:date="2022-04-14T12:43:00Z">
        <w:r>
          <w:rPr>
            <w:color w:val="FF0000"/>
          </w:rPr>
          <w:t>rts</w:t>
        </w:r>
      </w:ins>
    </w:p>
    <w:p w14:paraId="1CCB73F2" w14:textId="4BD4CD42" w:rsidR="00121DEA" w:rsidRDefault="00121DEA" w:rsidP="00121DEA">
      <w:pPr>
        <w:pStyle w:val="ListParagraph"/>
        <w:numPr>
          <w:ilvl w:val="0"/>
          <w:numId w:val="57"/>
        </w:numPr>
        <w:pPrChange w:id="367" w:author="Christopher James Dagenais" w:date="2022-04-14T12:42:00Z">
          <w:pPr>
            <w:pStyle w:val="ListParagraph"/>
            <w:numPr>
              <w:numId w:val="51"/>
            </w:numPr>
            <w:ind w:hanging="360"/>
          </w:pPr>
        </w:pPrChange>
      </w:pPr>
      <w:ins w:id="368" w:author="Christopher James Dagenais" w:date="2022-04-14T12:43:00Z">
        <w:r>
          <w:rPr>
            <w:color w:val="FF0000"/>
          </w:rPr>
          <w:t xml:space="preserve">This </w:t>
        </w:r>
        <w:r w:rsidR="006236B2">
          <w:rPr>
            <w:color w:val="FF0000"/>
          </w:rPr>
          <w:t>E</w:t>
        </w:r>
        <w:r>
          <w:rPr>
            <w:color w:val="FF0000"/>
          </w:rPr>
          <w:t>xercise</w:t>
        </w:r>
      </w:ins>
    </w:p>
    <w:p w14:paraId="06ED669B" w14:textId="77777777" w:rsidR="009C3B4B" w:rsidRDefault="009C3B4B" w:rsidP="00A33AE9">
      <w:pPr>
        <w:pStyle w:val="ListParagraph"/>
      </w:pPr>
    </w:p>
    <w:p w14:paraId="648618A5" w14:textId="19E8054E" w:rsidR="009C3B4B" w:rsidRDefault="009C3B4B" w:rsidP="00A33AE9">
      <w:pPr>
        <w:pStyle w:val="Heading2"/>
        <w:numPr>
          <w:ilvl w:val="1"/>
          <w:numId w:val="22"/>
        </w:numPr>
      </w:pPr>
      <w:r>
        <w:lastRenderedPageBreak/>
        <w:t>Code Project deliverables</w:t>
      </w:r>
    </w:p>
    <w:p w14:paraId="076C5719" w14:textId="77777777" w:rsidR="009C3B4B" w:rsidRDefault="009C3B4B" w:rsidP="009C3B4B">
      <w:pPr>
        <w:pStyle w:val="ListParagraph"/>
      </w:pPr>
      <w:r>
        <w:t>These are specific products that will be produced by the project.</w:t>
      </w:r>
    </w:p>
    <w:p w14:paraId="625615CC" w14:textId="77777777" w:rsidR="009C3B4B" w:rsidRDefault="009C3B4B" w:rsidP="009C3B4B">
      <w:pPr>
        <w:pStyle w:val="ListParagraph"/>
        <w:numPr>
          <w:ilvl w:val="0"/>
          <w:numId w:val="51"/>
        </w:numPr>
      </w:pPr>
      <w:r>
        <w:t>Enumerate all possible deliverables for this project (including this exercise).</w:t>
      </w:r>
    </w:p>
    <w:p w14:paraId="73AA7948" w14:textId="35D0E605" w:rsidR="00B8055E" w:rsidRDefault="00E10978" w:rsidP="00E10978">
      <w:pPr>
        <w:pStyle w:val="ListParagraph"/>
        <w:numPr>
          <w:ilvl w:val="0"/>
          <w:numId w:val="59"/>
        </w:numPr>
        <w:rPr>
          <w:ins w:id="369" w:author="Christopher James Dagenais" w:date="2022-04-14T12:44:00Z"/>
        </w:rPr>
      </w:pPr>
      <w:ins w:id="370" w:author="Christopher James Dagenais" w:date="2022-04-14T12:44:00Z">
        <w:r w:rsidRPr="00E10978">
          <w:rPr>
            <w:color w:val="FF0000"/>
            <w:rPrChange w:id="371" w:author="Christopher James Dagenais" w:date="2022-04-14T12:44:00Z">
              <w:rPr/>
            </w:rPrChange>
          </w:rPr>
          <w:t>Zipped folder containing source code</w:t>
        </w:r>
        <w:r>
          <w:t>:</w:t>
        </w:r>
      </w:ins>
    </w:p>
    <w:p w14:paraId="2A150DCF" w14:textId="70714E39" w:rsidR="00E10978" w:rsidRPr="00E10978" w:rsidRDefault="00E10978" w:rsidP="00E10978">
      <w:pPr>
        <w:pStyle w:val="ListParagraph"/>
        <w:numPr>
          <w:ilvl w:val="1"/>
          <w:numId w:val="59"/>
        </w:numPr>
        <w:rPr>
          <w:ins w:id="372" w:author="Christopher James Dagenais" w:date="2022-04-14T12:45:00Z"/>
          <w:rPrChange w:id="373" w:author="Christopher James Dagenais" w:date="2022-04-14T12:45:00Z">
            <w:rPr>
              <w:ins w:id="374" w:author="Christopher James Dagenais" w:date="2022-04-14T12:45:00Z"/>
              <w:color w:val="FF0000"/>
            </w:rPr>
          </w:rPrChange>
        </w:rPr>
      </w:pPr>
      <w:ins w:id="375" w:author="Christopher James Dagenais" w:date="2022-04-14T12:44:00Z">
        <w:r>
          <w:rPr>
            <w:color w:val="FF0000"/>
          </w:rPr>
          <w:t>Four applications f</w:t>
        </w:r>
      </w:ins>
      <w:ins w:id="376" w:author="Christopher James Dagenais" w:date="2022-04-14T12:45:00Z">
        <w:r>
          <w:rPr>
            <w:color w:val="FF0000"/>
          </w:rPr>
          <w:t>olders</w:t>
        </w:r>
      </w:ins>
    </w:p>
    <w:p w14:paraId="45D2C915" w14:textId="661879F5" w:rsidR="00E10978" w:rsidRPr="00872B1C" w:rsidRDefault="00872B1C" w:rsidP="00E10978">
      <w:pPr>
        <w:pStyle w:val="ListParagraph"/>
        <w:numPr>
          <w:ilvl w:val="1"/>
          <w:numId w:val="59"/>
        </w:numPr>
        <w:rPr>
          <w:ins w:id="377" w:author="Christopher James Dagenais" w:date="2022-04-14T12:45:00Z"/>
          <w:rPrChange w:id="378" w:author="Christopher James Dagenais" w:date="2022-04-14T12:45:00Z">
            <w:rPr>
              <w:ins w:id="379" w:author="Christopher James Dagenais" w:date="2022-04-14T12:45:00Z"/>
              <w:color w:val="FF0000"/>
            </w:rPr>
          </w:rPrChange>
        </w:rPr>
      </w:pPr>
      <w:proofErr w:type="gramStart"/>
      <w:ins w:id="380" w:author="Christopher James Dagenais" w:date="2022-04-14T12:45:00Z">
        <w:r>
          <w:rPr>
            <w:color w:val="FF0000"/>
          </w:rPr>
          <w:t>.</w:t>
        </w:r>
        <w:proofErr w:type="spellStart"/>
        <w:r>
          <w:rPr>
            <w:color w:val="FF0000"/>
          </w:rPr>
          <w:t>gitignore</w:t>
        </w:r>
        <w:proofErr w:type="spellEnd"/>
        <w:proofErr w:type="gramEnd"/>
      </w:ins>
    </w:p>
    <w:p w14:paraId="540BA2B0" w14:textId="33193301" w:rsidR="00872B1C" w:rsidRPr="00872B1C" w:rsidRDefault="00872B1C" w:rsidP="00E10978">
      <w:pPr>
        <w:pStyle w:val="ListParagraph"/>
        <w:numPr>
          <w:ilvl w:val="1"/>
          <w:numId w:val="59"/>
        </w:numPr>
        <w:rPr>
          <w:ins w:id="381" w:author="Christopher James Dagenais" w:date="2022-04-14T12:46:00Z"/>
          <w:rPrChange w:id="382" w:author="Christopher James Dagenais" w:date="2022-04-14T12:46:00Z">
            <w:rPr>
              <w:ins w:id="383" w:author="Christopher James Dagenais" w:date="2022-04-14T12:46:00Z"/>
              <w:color w:val="FF0000"/>
            </w:rPr>
          </w:rPrChange>
        </w:rPr>
      </w:pPr>
      <w:ins w:id="384" w:author="Christopher James Dagenais" w:date="2022-04-14T12:46:00Z">
        <w:r>
          <w:rPr>
            <w:color w:val="FF0000"/>
          </w:rPr>
          <w:t>Readme</w:t>
        </w:r>
      </w:ins>
    </w:p>
    <w:p w14:paraId="1100A56D" w14:textId="53750FDE" w:rsidR="00872B1C" w:rsidRPr="00BF7DA4" w:rsidRDefault="00872B1C" w:rsidP="00E10978">
      <w:pPr>
        <w:pStyle w:val="ListParagraph"/>
        <w:numPr>
          <w:ilvl w:val="1"/>
          <w:numId w:val="59"/>
        </w:numPr>
        <w:rPr>
          <w:ins w:id="385" w:author="Christopher James Dagenais" w:date="2022-04-14T12:46:00Z"/>
          <w:rPrChange w:id="386" w:author="Christopher James Dagenais" w:date="2022-04-14T12:46:00Z">
            <w:rPr>
              <w:ins w:id="387" w:author="Christopher James Dagenais" w:date="2022-04-14T12:46:00Z"/>
              <w:color w:val="FF0000"/>
            </w:rPr>
          </w:rPrChange>
        </w:rPr>
      </w:pPr>
      <w:ins w:id="388" w:author="Christopher James Dagenais" w:date="2022-04-14T12:46:00Z">
        <w:r>
          <w:rPr>
            <w:color w:val="FF0000"/>
          </w:rPr>
          <w:t>Database Module</w:t>
        </w:r>
      </w:ins>
    </w:p>
    <w:p w14:paraId="4CEEA977" w14:textId="111E01A4" w:rsidR="00BF7DA4" w:rsidRPr="00E10978" w:rsidRDefault="00BF7DA4" w:rsidP="00E10978">
      <w:pPr>
        <w:pStyle w:val="ListParagraph"/>
        <w:numPr>
          <w:ilvl w:val="1"/>
          <w:numId w:val="59"/>
        </w:numPr>
        <w:rPr>
          <w:rPrChange w:id="389" w:author="Christopher James Dagenais" w:date="2022-04-14T12:44:00Z">
            <w:rPr/>
          </w:rPrChange>
        </w:rPr>
        <w:pPrChange w:id="390" w:author="Christopher James Dagenais" w:date="2022-04-14T12:44:00Z">
          <w:pPr/>
        </w:pPrChange>
      </w:pPr>
      <w:ins w:id="391" w:author="Christopher James Dagenais" w:date="2022-04-14T12:46:00Z">
        <w:r>
          <w:rPr>
            <w:color w:val="FF0000"/>
          </w:rPr>
          <w:t>Html files</w:t>
        </w:r>
      </w:ins>
    </w:p>
    <w:p w14:paraId="4CC457AE" w14:textId="75204A63" w:rsidR="00C23B78" w:rsidRDefault="00B8055E" w:rsidP="00A33AE9">
      <w:pPr>
        <w:pStyle w:val="Heading2"/>
        <w:numPr>
          <w:ilvl w:val="1"/>
          <w:numId w:val="22"/>
        </w:numPr>
      </w:pPr>
      <w:r>
        <w:t>Setting up a collaborative environment</w:t>
      </w:r>
    </w:p>
    <w:p w14:paraId="6A845C65" w14:textId="5CAF7F88" w:rsidR="00D8542F" w:rsidRDefault="00D8542F">
      <w:pPr>
        <w:pStyle w:val="ListParagraph"/>
        <w:numPr>
          <w:ilvl w:val="0"/>
          <w:numId w:val="49"/>
        </w:numPr>
        <w:rPr>
          <w:ins w:id="392" w:author="Christopher James Dagenais" w:date="2022-04-14T11:57:00Z"/>
        </w:rPr>
      </w:pPr>
      <w:r>
        <w:t>Appoint a group leader</w:t>
      </w:r>
    </w:p>
    <w:p w14:paraId="53BC661D" w14:textId="2973E020" w:rsidR="005B2252" w:rsidDel="001F6A26" w:rsidRDefault="005B2252" w:rsidP="001F6A26">
      <w:pPr>
        <w:pStyle w:val="ListParagraph"/>
        <w:rPr>
          <w:del w:id="393" w:author="Christopher James Dagenais" w:date="2022-04-14T11:57:00Z"/>
          <w:color w:val="FF0000"/>
        </w:rPr>
      </w:pPr>
      <w:ins w:id="394" w:author="Christopher James Dagenais" w:date="2022-04-14T11:57:00Z">
        <w:r w:rsidRPr="001F6A26">
          <w:rPr>
            <w:color w:val="FF0000"/>
            <w:rPrChange w:id="395" w:author="Christopher James Dagenais" w:date="2022-04-14T11:57:00Z">
              <w:rPr/>
            </w:rPrChange>
          </w:rPr>
          <w:t>Dany</w:t>
        </w:r>
      </w:ins>
    </w:p>
    <w:p w14:paraId="5D69E817" w14:textId="77777777" w:rsidR="001F6A26" w:rsidRPr="001F6A26" w:rsidRDefault="001F6A26">
      <w:pPr>
        <w:pStyle w:val="ListParagraph"/>
        <w:rPr>
          <w:ins w:id="396" w:author="Christopher James Dagenais" w:date="2022-04-14T11:57:00Z"/>
          <w:color w:val="FF0000"/>
          <w:rPrChange w:id="397" w:author="Christopher James Dagenais" w:date="2022-04-14T11:57:00Z">
            <w:rPr>
              <w:ins w:id="398" w:author="Christopher James Dagenais" w:date="2022-04-14T11:57:00Z"/>
            </w:rPr>
          </w:rPrChange>
        </w:rPr>
        <w:pPrChange w:id="399" w:author="Christopher James Dagenais" w:date="2022-04-14T11:57:00Z">
          <w:pPr>
            <w:pStyle w:val="ListParagraph"/>
            <w:numPr>
              <w:numId w:val="49"/>
            </w:numPr>
            <w:ind w:hanging="360"/>
          </w:pPr>
        </w:pPrChange>
      </w:pPr>
    </w:p>
    <w:p w14:paraId="235B2050" w14:textId="77777777" w:rsidR="00D8542F" w:rsidDel="001F6A26" w:rsidRDefault="00D8542F" w:rsidP="00A33AE9">
      <w:pPr>
        <w:pStyle w:val="ListParagraph"/>
        <w:rPr>
          <w:del w:id="400" w:author="Christopher James Dagenais" w:date="2022-04-14T11:57:00Z"/>
        </w:rPr>
      </w:pPr>
    </w:p>
    <w:p w14:paraId="1F1C7FAF" w14:textId="77777777" w:rsidR="00D8542F" w:rsidRDefault="00D8542F">
      <w:pPr>
        <w:pStyle w:val="ListParagraph"/>
      </w:pPr>
    </w:p>
    <w:p w14:paraId="5E52A401" w14:textId="326D3B2E" w:rsidR="00D8542F" w:rsidRDefault="00D8542F">
      <w:pPr>
        <w:pStyle w:val="ListParagraph"/>
        <w:numPr>
          <w:ilvl w:val="0"/>
          <w:numId w:val="49"/>
        </w:numPr>
      </w:pPr>
      <w:r>
        <w:t>Briefly, enumerate the responsibilities of the group leader</w:t>
      </w:r>
    </w:p>
    <w:p w14:paraId="403CD40F" w14:textId="77777777" w:rsidR="006349C6" w:rsidRPr="008055C6" w:rsidRDefault="006349C6" w:rsidP="00A33AE9">
      <w:pPr>
        <w:pStyle w:val="ListParagraph"/>
        <w:numPr>
          <w:ilvl w:val="1"/>
          <w:numId w:val="49"/>
        </w:numPr>
        <w:rPr>
          <w:color w:val="FF0000"/>
          <w:rPrChange w:id="401" w:author="Christopher James Dagenais" w:date="2022-04-14T12:48:00Z">
            <w:rPr/>
          </w:rPrChange>
        </w:rPr>
      </w:pPr>
      <w:r w:rsidRPr="008055C6">
        <w:rPr>
          <w:color w:val="FF0000"/>
          <w:rPrChange w:id="402" w:author="Christopher James Dagenais" w:date="2022-04-14T12:48:00Z">
            <w:rPr/>
          </w:rPrChange>
        </w:rPr>
        <w:t>Only the group leader can communicate with the instructor via MIO.</w:t>
      </w:r>
    </w:p>
    <w:p w14:paraId="78590D21" w14:textId="6CD82DE9" w:rsidR="006349C6" w:rsidRPr="008055C6" w:rsidRDefault="00BF7DA4" w:rsidP="00A33AE9">
      <w:pPr>
        <w:pStyle w:val="ListParagraph"/>
        <w:numPr>
          <w:ilvl w:val="1"/>
          <w:numId w:val="49"/>
        </w:numPr>
        <w:rPr>
          <w:ins w:id="403" w:author="Christopher James Dagenais" w:date="2022-04-14T12:47:00Z"/>
          <w:color w:val="FF0000"/>
          <w:rPrChange w:id="404" w:author="Christopher James Dagenais" w:date="2022-04-14T12:48:00Z">
            <w:rPr>
              <w:ins w:id="405" w:author="Christopher James Dagenais" w:date="2022-04-14T12:47:00Z"/>
            </w:rPr>
          </w:rPrChange>
        </w:rPr>
      </w:pPr>
      <w:ins w:id="406" w:author="Christopher James Dagenais" w:date="2022-04-14T12:47:00Z">
        <w:r w:rsidRPr="008055C6">
          <w:rPr>
            <w:color w:val="FF0000"/>
            <w:rPrChange w:id="407" w:author="Christopher James Dagenais" w:date="2022-04-14T12:48:00Z">
              <w:rPr/>
            </w:rPrChange>
          </w:rPr>
          <w:t>Assign tasks to group members</w:t>
        </w:r>
      </w:ins>
      <w:del w:id="408" w:author="Christopher James Dagenais" w:date="2022-04-14T12:47:00Z">
        <w:r w:rsidR="006349C6" w:rsidRPr="008055C6" w:rsidDel="00BF7DA4">
          <w:rPr>
            <w:color w:val="FF0000"/>
            <w:rPrChange w:id="409" w:author="Christopher James Dagenais" w:date="2022-04-14T12:48:00Z">
              <w:rPr/>
            </w:rPrChange>
          </w:rPr>
          <w:delText>..</w:delText>
        </w:r>
      </w:del>
    </w:p>
    <w:p w14:paraId="3C6643B3" w14:textId="36E38F6A" w:rsidR="00BF7DA4" w:rsidRPr="008055C6" w:rsidRDefault="00B64AC8" w:rsidP="00A33AE9">
      <w:pPr>
        <w:pStyle w:val="ListParagraph"/>
        <w:numPr>
          <w:ilvl w:val="1"/>
          <w:numId w:val="49"/>
        </w:numPr>
        <w:rPr>
          <w:ins w:id="410" w:author="Christopher James Dagenais" w:date="2022-04-14T12:47:00Z"/>
          <w:color w:val="FF0000"/>
          <w:rPrChange w:id="411" w:author="Christopher James Dagenais" w:date="2022-04-14T12:48:00Z">
            <w:rPr>
              <w:ins w:id="412" w:author="Christopher James Dagenais" w:date="2022-04-14T12:47:00Z"/>
            </w:rPr>
          </w:rPrChange>
        </w:rPr>
      </w:pPr>
      <w:ins w:id="413" w:author="Christopher James Dagenais" w:date="2022-04-14T12:47:00Z">
        <w:r w:rsidRPr="008055C6">
          <w:rPr>
            <w:color w:val="FF0000"/>
            <w:rPrChange w:id="414" w:author="Christopher James Dagenais" w:date="2022-04-14T12:48:00Z">
              <w:rPr/>
            </w:rPrChange>
          </w:rPr>
          <w:t>Schedule meetings between group members.</w:t>
        </w:r>
      </w:ins>
    </w:p>
    <w:p w14:paraId="07FD0239" w14:textId="3640251A" w:rsidR="00383128" w:rsidRPr="008055C6" w:rsidRDefault="00383128" w:rsidP="008055C6">
      <w:pPr>
        <w:pStyle w:val="ListParagraph"/>
        <w:numPr>
          <w:ilvl w:val="1"/>
          <w:numId w:val="49"/>
        </w:numPr>
        <w:rPr>
          <w:color w:val="FF0000"/>
          <w:rPrChange w:id="415" w:author="Christopher James Dagenais" w:date="2022-04-14T12:48:00Z">
            <w:rPr/>
          </w:rPrChange>
        </w:rPr>
        <w:pPrChange w:id="416" w:author="Christopher James Dagenais" w:date="2022-04-14T12:48:00Z">
          <w:pPr>
            <w:pStyle w:val="ListParagraph"/>
            <w:numPr>
              <w:ilvl w:val="1"/>
              <w:numId w:val="49"/>
            </w:numPr>
            <w:ind w:left="1440" w:hanging="360"/>
          </w:pPr>
        </w:pPrChange>
      </w:pPr>
      <w:ins w:id="417" w:author="Christopher James Dagenais" w:date="2022-04-14T12:48:00Z">
        <w:r w:rsidRPr="008055C6">
          <w:rPr>
            <w:color w:val="FF0000"/>
            <w:rPrChange w:id="418" w:author="Christopher James Dagenais" w:date="2022-04-14T12:48:00Z">
              <w:rPr/>
            </w:rPrChange>
          </w:rPr>
          <w:t>Ensure progress for each task.</w:t>
        </w:r>
      </w:ins>
    </w:p>
    <w:p w14:paraId="79F35854" w14:textId="77777777" w:rsidR="00D8542F" w:rsidRDefault="00D8542F" w:rsidP="00A33AE9">
      <w:pPr>
        <w:pStyle w:val="ListParagraph"/>
      </w:pPr>
    </w:p>
    <w:p w14:paraId="4B04B9EA" w14:textId="3A21C1D4" w:rsidR="00D8542F" w:rsidDel="008055C6" w:rsidRDefault="00D8542F">
      <w:pPr>
        <w:pStyle w:val="ListParagraph"/>
        <w:numPr>
          <w:ilvl w:val="0"/>
          <w:numId w:val="49"/>
        </w:numPr>
        <w:rPr>
          <w:del w:id="419" w:author="Christopher James Dagenais" w:date="2022-04-14T12:48:00Z"/>
        </w:rPr>
      </w:pPr>
      <w:r>
        <w:t>Enumerate the responsibilities of the other group members</w:t>
      </w:r>
    </w:p>
    <w:p w14:paraId="35F596AF" w14:textId="77777777" w:rsidR="00D8542F" w:rsidRDefault="00D8542F" w:rsidP="008055C6">
      <w:pPr>
        <w:pStyle w:val="ListParagraph"/>
        <w:numPr>
          <w:ilvl w:val="0"/>
          <w:numId w:val="49"/>
        </w:numPr>
        <w:pPrChange w:id="420" w:author="Christopher James Dagenais" w:date="2022-04-14T12:48:00Z">
          <w:pPr>
            <w:pStyle w:val="ListParagraph"/>
          </w:pPr>
        </w:pPrChange>
      </w:pPr>
    </w:p>
    <w:p w14:paraId="10395741" w14:textId="55041166" w:rsidR="008055C6" w:rsidRPr="00A55790" w:rsidRDefault="0036701B" w:rsidP="008055C6">
      <w:pPr>
        <w:pStyle w:val="ListParagraph"/>
        <w:numPr>
          <w:ilvl w:val="1"/>
          <w:numId w:val="49"/>
        </w:numPr>
        <w:rPr>
          <w:ins w:id="421" w:author="Christopher James Dagenais" w:date="2022-04-14T12:48:00Z"/>
          <w:color w:val="FF0000"/>
        </w:rPr>
      </w:pPr>
      <w:ins w:id="422" w:author="Christopher James Dagenais" w:date="2022-04-14T12:48:00Z">
        <w:r>
          <w:rPr>
            <w:color w:val="FF0000"/>
          </w:rPr>
          <w:t>Keep up to date with cu</w:t>
        </w:r>
      </w:ins>
      <w:ins w:id="423" w:author="Christopher James Dagenais" w:date="2022-04-14T12:49:00Z">
        <w:r>
          <w:rPr>
            <w:color w:val="FF0000"/>
          </w:rPr>
          <w:t>rrent tasks</w:t>
        </w:r>
      </w:ins>
    </w:p>
    <w:p w14:paraId="0790825C" w14:textId="22737048" w:rsidR="00D8542F" w:rsidRPr="003A31E0" w:rsidRDefault="0036701B" w:rsidP="003A31E0">
      <w:pPr>
        <w:pStyle w:val="ListParagraph"/>
        <w:numPr>
          <w:ilvl w:val="1"/>
          <w:numId w:val="49"/>
        </w:numPr>
        <w:rPr>
          <w:color w:val="FF0000"/>
          <w:rPrChange w:id="424" w:author="Christopher James Dagenais" w:date="2022-04-14T12:49:00Z">
            <w:rPr/>
          </w:rPrChange>
        </w:rPr>
        <w:pPrChange w:id="425" w:author="Christopher James Dagenais" w:date="2022-04-14T12:49:00Z">
          <w:pPr>
            <w:pStyle w:val="ListParagraph"/>
          </w:pPr>
        </w:pPrChange>
      </w:pPr>
      <w:ins w:id="426" w:author="Christopher James Dagenais" w:date="2022-04-14T12:49:00Z">
        <w:r>
          <w:rPr>
            <w:color w:val="FF0000"/>
          </w:rPr>
          <w:t>Report problems/progress to group leader/other members</w:t>
        </w:r>
      </w:ins>
    </w:p>
    <w:p w14:paraId="4DE5B001" w14:textId="77777777" w:rsidR="00D8542F" w:rsidDel="003A31E0" w:rsidRDefault="00D8542F" w:rsidP="00A33AE9">
      <w:pPr>
        <w:pStyle w:val="ListParagraph"/>
        <w:rPr>
          <w:del w:id="427" w:author="Christopher James Dagenais" w:date="2022-04-14T12:49:00Z"/>
        </w:rPr>
      </w:pPr>
    </w:p>
    <w:p w14:paraId="7F9DF31F" w14:textId="77777777" w:rsidR="00D8542F" w:rsidRDefault="00D8542F" w:rsidP="003A31E0">
      <w:pPr>
        <w:pPrChange w:id="428" w:author="Christopher James Dagenais" w:date="2022-04-14T12:49:00Z">
          <w:pPr>
            <w:pStyle w:val="ListParagraph"/>
          </w:pPr>
        </w:pPrChange>
      </w:pPr>
    </w:p>
    <w:p w14:paraId="55D6793B" w14:textId="25918B98" w:rsidR="00B8055E" w:rsidDel="00C51926" w:rsidRDefault="00B8055E">
      <w:pPr>
        <w:pStyle w:val="ListParagraph"/>
        <w:numPr>
          <w:ilvl w:val="0"/>
          <w:numId w:val="49"/>
        </w:numPr>
        <w:rPr>
          <w:del w:id="429" w:author="Christopher James Dagenais" w:date="2022-04-14T12:51:00Z"/>
        </w:rPr>
      </w:pPr>
      <w:r>
        <w:t xml:space="preserve">List communications means </w:t>
      </w:r>
      <w:r w:rsidR="00D8542F">
        <w:t xml:space="preserve">you plan to use </w:t>
      </w:r>
      <w:r>
        <w:t>between the group members</w:t>
      </w:r>
    </w:p>
    <w:p w14:paraId="3F1B6B84" w14:textId="77777777" w:rsidR="00A6337D" w:rsidRDefault="00A6337D" w:rsidP="00C51926">
      <w:pPr>
        <w:pStyle w:val="ListParagraph"/>
        <w:numPr>
          <w:ilvl w:val="0"/>
          <w:numId w:val="49"/>
        </w:numPr>
        <w:pPrChange w:id="430" w:author="Christopher James Dagenais" w:date="2022-04-14T12:51:00Z">
          <w:pPr>
            <w:pStyle w:val="ListParagraph"/>
          </w:pPr>
        </w:pPrChange>
      </w:pPr>
    </w:p>
    <w:p w14:paraId="19F8781A" w14:textId="5679ACA1" w:rsidR="00A6337D" w:rsidRPr="00C51926" w:rsidRDefault="00A312DF" w:rsidP="003A31E0">
      <w:pPr>
        <w:pStyle w:val="ListParagraph"/>
        <w:numPr>
          <w:ilvl w:val="0"/>
          <w:numId w:val="61"/>
        </w:numPr>
        <w:rPr>
          <w:ins w:id="431" w:author="Christopher James Dagenais" w:date="2022-04-14T12:50:00Z"/>
          <w:color w:val="FF0000"/>
          <w:rPrChange w:id="432" w:author="Christopher James Dagenais" w:date="2022-04-14T12:50:00Z">
            <w:rPr>
              <w:ins w:id="433" w:author="Christopher James Dagenais" w:date="2022-04-14T12:50:00Z"/>
            </w:rPr>
          </w:rPrChange>
        </w:rPr>
      </w:pPr>
      <w:ins w:id="434" w:author="Christopher James Dagenais" w:date="2022-04-14T12:50:00Z">
        <w:r w:rsidRPr="00C51926">
          <w:rPr>
            <w:color w:val="FF0000"/>
            <w:rPrChange w:id="435" w:author="Christopher James Dagenais" w:date="2022-04-14T12:50:00Z">
              <w:rPr/>
            </w:rPrChange>
          </w:rPr>
          <w:t>Mainly Discord</w:t>
        </w:r>
      </w:ins>
    </w:p>
    <w:p w14:paraId="14E074FB" w14:textId="3604BE33" w:rsidR="00A312DF" w:rsidRPr="00C51926" w:rsidRDefault="00A312DF" w:rsidP="003A31E0">
      <w:pPr>
        <w:pStyle w:val="ListParagraph"/>
        <w:numPr>
          <w:ilvl w:val="0"/>
          <w:numId w:val="61"/>
        </w:numPr>
        <w:rPr>
          <w:color w:val="FF0000"/>
          <w:rPrChange w:id="436" w:author="Christopher James Dagenais" w:date="2022-04-14T12:50:00Z">
            <w:rPr/>
          </w:rPrChange>
        </w:rPr>
        <w:pPrChange w:id="437" w:author="Christopher James Dagenais" w:date="2022-04-14T12:50:00Z">
          <w:pPr>
            <w:pStyle w:val="ListParagraph"/>
          </w:pPr>
        </w:pPrChange>
      </w:pPr>
      <w:ins w:id="438" w:author="Christopher James Dagenais" w:date="2022-04-14T12:50:00Z">
        <w:r w:rsidRPr="00C51926">
          <w:rPr>
            <w:color w:val="FF0000"/>
            <w:rPrChange w:id="439" w:author="Christopher James Dagenais" w:date="2022-04-14T12:50:00Z">
              <w:rPr/>
            </w:rPrChange>
          </w:rPr>
          <w:t>In class</w:t>
        </w:r>
      </w:ins>
    </w:p>
    <w:p w14:paraId="6984E784" w14:textId="77777777" w:rsidR="00D8542F" w:rsidRDefault="00D8542F" w:rsidP="00A33AE9">
      <w:pPr>
        <w:pStyle w:val="ListParagraph"/>
      </w:pPr>
    </w:p>
    <w:p w14:paraId="43AB6A41" w14:textId="77777777" w:rsidR="00A6337D" w:rsidRDefault="00A6337D">
      <w:pPr>
        <w:pStyle w:val="ListParagraph"/>
        <w:numPr>
          <w:ilvl w:val="0"/>
          <w:numId w:val="49"/>
        </w:numPr>
      </w:pPr>
      <w:r>
        <w:t>Do you need to have meetings during the project development?</w:t>
      </w:r>
    </w:p>
    <w:p w14:paraId="1D239FCC" w14:textId="77777777" w:rsidR="00617B3B" w:rsidRDefault="00617B3B" w:rsidP="00A33AE9">
      <w:pPr>
        <w:pStyle w:val="ListParagraph"/>
      </w:pPr>
    </w:p>
    <w:p w14:paraId="4853AF48" w14:textId="736C2313" w:rsidR="00617B3B" w:rsidRDefault="00A6337D" w:rsidP="00A33AE9">
      <w:pPr>
        <w:pStyle w:val="ListParagraph"/>
        <w:rPr>
          <w:ins w:id="440" w:author="Christopher James Dagenais" w:date="2022-04-14T12:52:00Z"/>
        </w:rPr>
      </w:pPr>
      <w:r>
        <w:t xml:space="preserve">If yes </w:t>
      </w:r>
      <w:r w:rsidR="00617B3B">
        <w:t xml:space="preserve">how many? </w:t>
      </w:r>
    </w:p>
    <w:p w14:paraId="168A8C36" w14:textId="200DA2D9" w:rsidR="00734F5D" w:rsidRDefault="00734F5D" w:rsidP="00A33AE9">
      <w:pPr>
        <w:pStyle w:val="ListParagraph"/>
        <w:rPr>
          <w:ins w:id="441" w:author="Christopher James Dagenais" w:date="2022-04-14T12:52:00Z"/>
          <w:color w:val="FF0000"/>
        </w:rPr>
      </w:pPr>
      <w:ins w:id="442" w:author="Christopher James Dagenais" w:date="2022-04-14T12:52:00Z">
        <w:r w:rsidRPr="00940D30">
          <w:rPr>
            <w:color w:val="FF0000"/>
            <w:rPrChange w:id="443" w:author="Christopher James Dagenais" w:date="2022-04-14T12:52:00Z">
              <w:rPr/>
            </w:rPrChange>
          </w:rPr>
          <w:t>Yes, one meeting per week in the lab</w:t>
        </w:r>
      </w:ins>
    </w:p>
    <w:p w14:paraId="462D1F32" w14:textId="7BC3B7D2" w:rsidR="00940D30" w:rsidRPr="00940D30" w:rsidRDefault="00940D30" w:rsidP="00A33AE9">
      <w:pPr>
        <w:pStyle w:val="ListParagraph"/>
        <w:rPr>
          <w:color w:val="FF0000"/>
          <w:rPrChange w:id="444" w:author="Christopher James Dagenais" w:date="2022-04-14T12:52:00Z">
            <w:rPr/>
          </w:rPrChange>
        </w:rPr>
      </w:pPr>
      <w:ins w:id="445" w:author="Christopher James Dagenais" w:date="2022-04-14T12:52:00Z">
        <w:r>
          <w:rPr>
            <w:color w:val="FF0000"/>
          </w:rPr>
          <w:t>If necessary, disc</w:t>
        </w:r>
      </w:ins>
      <w:ins w:id="446" w:author="Christopher James Dagenais" w:date="2022-04-14T12:53:00Z">
        <w:r>
          <w:rPr>
            <w:color w:val="FF0000"/>
          </w:rPr>
          <w:t>ord will be used.</w:t>
        </w:r>
      </w:ins>
    </w:p>
    <w:p w14:paraId="27D12275" w14:textId="77777777" w:rsidR="00617B3B" w:rsidRDefault="00617B3B" w:rsidP="00A33AE9">
      <w:pPr>
        <w:pStyle w:val="ListParagraph"/>
      </w:pPr>
    </w:p>
    <w:p w14:paraId="71C8935A" w14:textId="06BE1AC6" w:rsidR="00A6337D" w:rsidRDefault="00617B3B" w:rsidP="00A33AE9">
      <w:pPr>
        <w:pStyle w:val="ListParagraph"/>
        <w:rPr>
          <w:ins w:id="447" w:author="Christopher James Dagenais" w:date="2022-04-14T12:53:00Z"/>
        </w:rPr>
      </w:pPr>
      <w:r>
        <w:t xml:space="preserve">If yes, </w:t>
      </w:r>
      <w:r w:rsidR="00A6337D">
        <w:t>did you schedule them?</w:t>
      </w:r>
    </w:p>
    <w:p w14:paraId="4615C006" w14:textId="308E83F8" w:rsidR="00836BB6" w:rsidDel="00836BB6" w:rsidRDefault="00836BB6" w:rsidP="00836BB6">
      <w:pPr>
        <w:pStyle w:val="ListParagraph"/>
        <w:rPr>
          <w:del w:id="448" w:author="Christopher James Dagenais" w:date="2022-04-14T12:53:00Z"/>
          <w:color w:val="FF0000"/>
        </w:rPr>
      </w:pPr>
      <w:ins w:id="449" w:author="Christopher James Dagenais" w:date="2022-04-14T12:53:00Z">
        <w:r w:rsidRPr="00836BB6">
          <w:rPr>
            <w:color w:val="FF0000"/>
            <w:rPrChange w:id="450" w:author="Christopher James Dagenais" w:date="2022-04-14T12:53:00Z">
              <w:rPr/>
            </w:rPrChange>
          </w:rPr>
          <w:t>Thursdays</w:t>
        </w:r>
      </w:ins>
    </w:p>
    <w:p w14:paraId="66699AB5" w14:textId="77777777" w:rsidR="00836BB6" w:rsidRDefault="00836BB6" w:rsidP="00A33AE9">
      <w:pPr>
        <w:pStyle w:val="ListParagraph"/>
        <w:rPr>
          <w:ins w:id="451" w:author="Christopher James Dagenais" w:date="2022-04-14T12:53:00Z"/>
        </w:rPr>
      </w:pPr>
    </w:p>
    <w:p w14:paraId="79474B29" w14:textId="77777777" w:rsidR="00A6337D" w:rsidDel="00836BB6" w:rsidRDefault="00A6337D" w:rsidP="00A33AE9">
      <w:pPr>
        <w:pStyle w:val="ListParagraph"/>
        <w:rPr>
          <w:del w:id="452" w:author="Christopher James Dagenais" w:date="2022-04-14T12:53:00Z"/>
        </w:rPr>
      </w:pPr>
    </w:p>
    <w:p w14:paraId="5BA501EF" w14:textId="77777777" w:rsidR="00D8542F" w:rsidRDefault="00D8542F" w:rsidP="00836BB6">
      <w:pPr>
        <w:pStyle w:val="ListParagraph"/>
        <w:pPrChange w:id="453" w:author="Christopher James Dagenais" w:date="2022-04-14T12:53:00Z">
          <w:pPr>
            <w:pStyle w:val="ListParagraph"/>
          </w:pPr>
        </w:pPrChange>
      </w:pPr>
    </w:p>
    <w:p w14:paraId="54245CD7" w14:textId="3BB3F354" w:rsidR="00D8542F" w:rsidRDefault="00D8542F">
      <w:pPr>
        <w:pStyle w:val="ListParagraph"/>
        <w:numPr>
          <w:ilvl w:val="0"/>
          <w:numId w:val="49"/>
        </w:numPr>
        <w:rPr>
          <w:ins w:id="454" w:author="Christopher James Dagenais" w:date="2022-04-14T12:59:00Z"/>
        </w:rPr>
      </w:pPr>
      <w:r>
        <w:t xml:space="preserve">Create a </w:t>
      </w:r>
      <w:proofErr w:type="spellStart"/>
      <w:r>
        <w:t>git</w:t>
      </w:r>
      <w:proofErr w:type="spellEnd"/>
      <w:r>
        <w:t xml:space="preserve"> repo with your group members of your project.</w:t>
      </w:r>
      <w:r>
        <w:br/>
        <w:t>include your instructor to your repo and send them the URL by MIO.</w:t>
      </w:r>
      <w:r>
        <w:br/>
        <w:t>Send them the URL using MIO.</w:t>
      </w:r>
    </w:p>
    <w:p w14:paraId="1529CEE8" w14:textId="05190AD6" w:rsidR="005F6364" w:rsidRDefault="005F6364" w:rsidP="005F6364">
      <w:pPr>
        <w:pStyle w:val="ListParagraph"/>
        <w:rPr>
          <w:ins w:id="455" w:author="Christopher James Dagenais" w:date="2022-04-14T12:59:00Z"/>
        </w:rPr>
      </w:pPr>
      <w:ins w:id="456" w:author="Christopher James Dagenais" w:date="2022-04-14T12:59:00Z">
        <w:r>
          <w:fldChar w:fldCharType="begin"/>
        </w:r>
        <w:r>
          <w:instrText xml:space="preserve"> HYPERLINK "</w:instrText>
        </w:r>
        <w:r w:rsidRPr="005F6364">
          <w:instrText>https://gitlab.com/Dany.Makhoul/project2</w:instrText>
        </w:r>
        <w:r>
          <w:instrText xml:space="preserve">" </w:instrText>
        </w:r>
        <w:r>
          <w:fldChar w:fldCharType="separate"/>
        </w:r>
        <w:r w:rsidRPr="00F23795">
          <w:rPr>
            <w:rStyle w:val="Hyperlink"/>
          </w:rPr>
          <w:t>https://gitlab.com/Dany.Makhoul/project2</w:t>
        </w:r>
        <w:r>
          <w:fldChar w:fldCharType="end"/>
        </w:r>
      </w:ins>
    </w:p>
    <w:p w14:paraId="3A515631" w14:textId="043821D1" w:rsidR="005F6364" w:rsidRDefault="005F6364" w:rsidP="005F6364">
      <w:pPr>
        <w:pStyle w:val="ListParagraph"/>
        <w:rPr>
          <w:ins w:id="457" w:author="Christopher James Dagenais" w:date="2022-04-14T13:04:00Z"/>
        </w:rPr>
      </w:pPr>
    </w:p>
    <w:p w14:paraId="7875FD01" w14:textId="61780466" w:rsidR="00807935" w:rsidRDefault="00807935" w:rsidP="005F6364">
      <w:pPr>
        <w:pStyle w:val="ListParagraph"/>
        <w:rPr>
          <w:ins w:id="458" w:author="Christopher James Dagenais" w:date="2022-04-14T13:04:00Z"/>
        </w:rPr>
      </w:pPr>
    </w:p>
    <w:p w14:paraId="544DB2C4" w14:textId="77777777" w:rsidR="00807935" w:rsidRDefault="00807935" w:rsidP="005F6364">
      <w:pPr>
        <w:pStyle w:val="ListParagraph"/>
        <w:pPrChange w:id="459" w:author="Christopher James Dagenais" w:date="2022-04-14T12:59:00Z">
          <w:pPr>
            <w:pStyle w:val="ListParagraph"/>
            <w:numPr>
              <w:numId w:val="49"/>
            </w:numPr>
            <w:ind w:hanging="360"/>
          </w:pPr>
        </w:pPrChange>
      </w:pPr>
      <w:bookmarkStart w:id="460" w:name="_GoBack"/>
      <w:bookmarkEnd w:id="460"/>
    </w:p>
    <w:p w14:paraId="7AB61EE9" w14:textId="77777777" w:rsidR="00617B3B" w:rsidRDefault="00617B3B" w:rsidP="00A33AE9">
      <w:pPr>
        <w:pStyle w:val="ListParagraph"/>
      </w:pPr>
    </w:p>
    <w:p w14:paraId="6DFB9605" w14:textId="34D84ECE" w:rsidR="00EF40D3" w:rsidRDefault="006349C6">
      <w:pPr>
        <w:pStyle w:val="ListParagraph"/>
        <w:numPr>
          <w:ilvl w:val="0"/>
          <w:numId w:val="49"/>
        </w:numPr>
        <w:rPr>
          <w:ins w:id="461" w:author="Christopher James Dagenais" w:date="2022-04-14T13:03:00Z"/>
        </w:rPr>
      </w:pPr>
      <w:r>
        <w:lastRenderedPageBreak/>
        <w:t xml:space="preserve">Each member of the group </w:t>
      </w:r>
      <w:r w:rsidR="00EF40D3">
        <w:t xml:space="preserve">should handle a project app, and therefore </w:t>
      </w:r>
      <w:r w:rsidR="001963A6">
        <w:t>must use the feature branch model and open a Merge Request.</w:t>
      </w:r>
    </w:p>
    <w:p w14:paraId="69540CBA" w14:textId="35207D37" w:rsidR="00807935" w:rsidRPr="00807935" w:rsidRDefault="00807935" w:rsidP="00807935">
      <w:pPr>
        <w:ind w:left="720"/>
        <w:rPr>
          <w:ins w:id="462" w:author="Christopher James Dagenais" w:date="2022-04-14T13:03:00Z"/>
          <w:color w:val="FF0000"/>
          <w:rPrChange w:id="463" w:author="Christopher James Dagenais" w:date="2022-04-14T13:04:00Z">
            <w:rPr>
              <w:ins w:id="464" w:author="Christopher James Dagenais" w:date="2022-04-14T13:03:00Z"/>
            </w:rPr>
          </w:rPrChange>
        </w:rPr>
      </w:pPr>
      <w:ins w:id="465" w:author="Christopher James Dagenais" w:date="2022-04-14T13:03:00Z">
        <w:r w:rsidRPr="00807935">
          <w:rPr>
            <w:color w:val="FF0000"/>
            <w:rPrChange w:id="466" w:author="Christopher James Dagenais" w:date="2022-04-14T13:04:00Z">
              <w:rPr/>
            </w:rPrChange>
          </w:rPr>
          <w:t>Administration – Christopher</w:t>
        </w:r>
      </w:ins>
    </w:p>
    <w:p w14:paraId="2E2E8A7C" w14:textId="1A764317" w:rsidR="00807935" w:rsidRPr="00807935" w:rsidRDefault="00807935" w:rsidP="00807935">
      <w:pPr>
        <w:ind w:left="720"/>
        <w:rPr>
          <w:ins w:id="467" w:author="Christopher James Dagenais" w:date="2022-04-14T13:04:00Z"/>
          <w:color w:val="FF0000"/>
          <w:rPrChange w:id="468" w:author="Christopher James Dagenais" w:date="2022-04-14T13:04:00Z">
            <w:rPr>
              <w:ins w:id="469" w:author="Christopher James Dagenais" w:date="2022-04-14T13:04:00Z"/>
            </w:rPr>
          </w:rPrChange>
        </w:rPr>
      </w:pPr>
      <w:ins w:id="470" w:author="Christopher James Dagenais" w:date="2022-04-14T13:03:00Z">
        <w:r w:rsidRPr="00807935">
          <w:rPr>
            <w:color w:val="FF0000"/>
            <w:rPrChange w:id="471" w:author="Christopher James Dagenais" w:date="2022-04-14T13:04:00Z">
              <w:rPr/>
            </w:rPrChange>
          </w:rPr>
          <w:t xml:space="preserve">User </w:t>
        </w:r>
      </w:ins>
      <w:ins w:id="472" w:author="Christopher James Dagenais" w:date="2022-04-14T13:04:00Z">
        <w:r w:rsidRPr="00807935">
          <w:rPr>
            <w:color w:val="FF0000"/>
            <w:rPrChange w:id="473" w:author="Christopher James Dagenais" w:date="2022-04-14T13:04:00Z">
              <w:rPr/>
            </w:rPrChange>
          </w:rPr>
          <w:t>Management – Minh Duc</w:t>
        </w:r>
      </w:ins>
    </w:p>
    <w:p w14:paraId="45F88838" w14:textId="0C26BADC" w:rsidR="00807935" w:rsidRPr="00807935" w:rsidRDefault="00807935" w:rsidP="00807935">
      <w:pPr>
        <w:ind w:left="720"/>
        <w:rPr>
          <w:ins w:id="474" w:author="Christopher James Dagenais" w:date="2022-04-14T13:04:00Z"/>
          <w:color w:val="FF0000"/>
          <w:rPrChange w:id="475" w:author="Christopher James Dagenais" w:date="2022-04-14T13:04:00Z">
            <w:rPr>
              <w:ins w:id="476" w:author="Christopher James Dagenais" w:date="2022-04-14T13:04:00Z"/>
            </w:rPr>
          </w:rPrChange>
        </w:rPr>
      </w:pPr>
      <w:ins w:id="477" w:author="Christopher James Dagenais" w:date="2022-04-14T13:04:00Z">
        <w:r w:rsidRPr="00807935">
          <w:rPr>
            <w:color w:val="FF0000"/>
            <w:rPrChange w:id="478" w:author="Christopher James Dagenais" w:date="2022-04-14T13:04:00Z">
              <w:rPr/>
            </w:rPrChange>
          </w:rPr>
          <w:t>Catalog – Dany</w:t>
        </w:r>
      </w:ins>
    </w:p>
    <w:p w14:paraId="0A461AB2" w14:textId="1576A8D8" w:rsidR="00807935" w:rsidRPr="00807935" w:rsidRDefault="00807935" w:rsidP="00807935">
      <w:pPr>
        <w:ind w:left="720"/>
        <w:rPr>
          <w:color w:val="FF0000"/>
          <w:rPrChange w:id="479" w:author="Christopher James Dagenais" w:date="2022-04-14T13:04:00Z">
            <w:rPr/>
          </w:rPrChange>
        </w:rPr>
        <w:pPrChange w:id="480" w:author="Christopher James Dagenais" w:date="2022-04-14T13:03:00Z">
          <w:pPr>
            <w:pStyle w:val="ListParagraph"/>
            <w:numPr>
              <w:numId w:val="49"/>
            </w:numPr>
            <w:ind w:hanging="360"/>
          </w:pPr>
        </w:pPrChange>
      </w:pPr>
      <w:ins w:id="481" w:author="Christopher James Dagenais" w:date="2022-04-14T13:04:00Z">
        <w:r w:rsidRPr="00807935">
          <w:rPr>
            <w:color w:val="FF0000"/>
            <w:rPrChange w:id="482" w:author="Christopher James Dagenais" w:date="2022-04-14T13:04:00Z">
              <w:rPr/>
            </w:rPrChange>
          </w:rPr>
          <w:t>Message - Michael</w:t>
        </w:r>
      </w:ins>
    </w:p>
    <w:p w14:paraId="7BDE970B" w14:textId="77777777" w:rsidR="00EF40D3" w:rsidRDefault="00EF40D3" w:rsidP="00A33AE9">
      <w:pPr>
        <w:pStyle w:val="ListParagraph"/>
      </w:pPr>
    </w:p>
    <w:p w14:paraId="1C1E20EB" w14:textId="38E697FF" w:rsidR="001963A6" w:rsidRDefault="00EF40D3">
      <w:pPr>
        <w:pStyle w:val="ListParagraph"/>
        <w:numPr>
          <w:ilvl w:val="0"/>
          <w:numId w:val="49"/>
        </w:numPr>
      </w:pPr>
      <w:r>
        <w:t>Appoint one group member (or the project leader) to review merge requests and approve if appropriate.</w:t>
      </w:r>
    </w:p>
    <w:p w14:paraId="0161E5DC" w14:textId="1787A660" w:rsidR="00EF40D3" w:rsidRPr="006F321D" w:rsidDel="00764D37" w:rsidRDefault="006F321D" w:rsidP="00A33AE9">
      <w:pPr>
        <w:pStyle w:val="ListParagraph"/>
        <w:rPr>
          <w:del w:id="483" w:author="Christopher James Dagenais" w:date="2022-04-14T13:00:00Z"/>
          <w:color w:val="FF0000"/>
          <w:rPrChange w:id="484" w:author="Christopher James Dagenais" w:date="2022-04-14T13:00:00Z">
            <w:rPr>
              <w:del w:id="485" w:author="Christopher James Dagenais" w:date="2022-04-14T13:00:00Z"/>
            </w:rPr>
          </w:rPrChange>
        </w:rPr>
      </w:pPr>
      <w:ins w:id="486" w:author="Christopher James Dagenais" w:date="2022-04-14T13:00:00Z">
        <w:r w:rsidRPr="006F321D">
          <w:rPr>
            <w:color w:val="FF0000"/>
            <w:rPrChange w:id="487" w:author="Christopher James Dagenais" w:date="2022-04-14T13:00:00Z">
              <w:rPr/>
            </w:rPrChange>
          </w:rPr>
          <w:t>Dany</w:t>
        </w:r>
      </w:ins>
    </w:p>
    <w:p w14:paraId="49AF7778" w14:textId="77777777" w:rsidR="001963A6" w:rsidDel="00764D37" w:rsidRDefault="001963A6" w:rsidP="00A33AE9">
      <w:pPr>
        <w:pStyle w:val="ListParagraph"/>
        <w:rPr>
          <w:del w:id="488" w:author="Christopher James Dagenais" w:date="2022-04-14T13:00:00Z"/>
        </w:rPr>
      </w:pPr>
    </w:p>
    <w:p w14:paraId="2FB62566" w14:textId="32CE8E4F" w:rsidR="00A86C6D" w:rsidRPr="00784583" w:rsidRDefault="00A86C6D" w:rsidP="00764D37">
      <w:pPr>
        <w:pStyle w:val="ListParagraph"/>
        <w:pPrChange w:id="489" w:author="Christopher James Dagenais" w:date="2022-04-14T13:00:00Z">
          <w:pPr/>
        </w:pPrChange>
      </w:pPr>
      <w:bookmarkStart w:id="490" w:name="_Toc69387034"/>
      <w:bookmarkStart w:id="491" w:name="_Toc69387255"/>
      <w:bookmarkStart w:id="492" w:name="_Toc69387275"/>
      <w:bookmarkStart w:id="493" w:name="_Toc69387298"/>
      <w:bookmarkStart w:id="494" w:name="_Toc69387452"/>
      <w:bookmarkStart w:id="495" w:name="_Toc69387687"/>
      <w:bookmarkStart w:id="496" w:name="_Toc69387828"/>
      <w:bookmarkStart w:id="497" w:name="_Toc69387885"/>
      <w:bookmarkStart w:id="498" w:name="_Toc69387934"/>
      <w:bookmarkStart w:id="499" w:name="_Toc69387964"/>
      <w:bookmarkStart w:id="500" w:name="_Toc69387990"/>
      <w:bookmarkStart w:id="501" w:name="_Toc69388017"/>
      <w:bookmarkStart w:id="502" w:name="_Toc69388045"/>
      <w:bookmarkStart w:id="503" w:name="_Toc69388404"/>
      <w:bookmarkStart w:id="504" w:name="_Toc69388443"/>
      <w:bookmarkStart w:id="505" w:name="_Toc99970578"/>
      <w:bookmarkStart w:id="506" w:name="_Toc99971085"/>
      <w:bookmarkStart w:id="507" w:name="_Toc99971255"/>
      <w:bookmarkStart w:id="508" w:name="_Toc99971326"/>
      <w:bookmarkStart w:id="509" w:name="_Toc99971471"/>
      <w:bookmarkStart w:id="510" w:name="_Toc99970494"/>
      <w:bookmarkStart w:id="511" w:name="_Toc99970579"/>
      <w:bookmarkStart w:id="512" w:name="_Toc99971053"/>
      <w:bookmarkStart w:id="513" w:name="_Toc99971086"/>
      <w:bookmarkStart w:id="514" w:name="_Toc99971177"/>
      <w:bookmarkStart w:id="515" w:name="_Toc99971220"/>
      <w:bookmarkStart w:id="516" w:name="_Toc99971256"/>
      <w:bookmarkStart w:id="517" w:name="_Toc99971327"/>
      <w:bookmarkStart w:id="518" w:name="_Toc99971409"/>
      <w:bookmarkStart w:id="519" w:name="_Toc99971437"/>
      <w:bookmarkStart w:id="520" w:name="_Toc99971472"/>
      <w:bookmarkStart w:id="521" w:name="_Toc99970495"/>
      <w:bookmarkStart w:id="522" w:name="_Toc99970580"/>
      <w:bookmarkStart w:id="523" w:name="_Toc99971054"/>
      <w:bookmarkStart w:id="524" w:name="_Toc99971087"/>
      <w:bookmarkStart w:id="525" w:name="_Toc99971178"/>
      <w:bookmarkStart w:id="526" w:name="_Toc99971221"/>
      <w:bookmarkStart w:id="527" w:name="_Toc99971257"/>
      <w:bookmarkStart w:id="528" w:name="_Toc99971328"/>
      <w:bookmarkStart w:id="529" w:name="_Toc99971410"/>
      <w:bookmarkStart w:id="530" w:name="_Toc99971438"/>
      <w:bookmarkStart w:id="531" w:name="_Toc99971473"/>
      <w:bookmarkStart w:id="532" w:name="_Toc99970496"/>
      <w:bookmarkStart w:id="533" w:name="_Toc99970581"/>
      <w:bookmarkStart w:id="534" w:name="_Toc99971055"/>
      <w:bookmarkStart w:id="535" w:name="_Toc99971088"/>
      <w:bookmarkStart w:id="536" w:name="_Toc99971179"/>
      <w:bookmarkStart w:id="537" w:name="_Toc99971222"/>
      <w:bookmarkStart w:id="538" w:name="_Toc99971258"/>
      <w:bookmarkStart w:id="539" w:name="_Toc99971329"/>
      <w:bookmarkStart w:id="540" w:name="_Toc99971411"/>
      <w:bookmarkStart w:id="541" w:name="_Toc99971439"/>
      <w:bookmarkStart w:id="542" w:name="_Toc99971474"/>
      <w:bookmarkStart w:id="543" w:name="_Toc99970497"/>
      <w:bookmarkStart w:id="544" w:name="_Toc99970582"/>
      <w:bookmarkStart w:id="545" w:name="_Toc99971056"/>
      <w:bookmarkStart w:id="546" w:name="_Toc99971089"/>
      <w:bookmarkStart w:id="547" w:name="_Toc99971180"/>
      <w:bookmarkStart w:id="548" w:name="_Toc99971223"/>
      <w:bookmarkStart w:id="549" w:name="_Toc99971259"/>
      <w:bookmarkStart w:id="550" w:name="_Toc99971330"/>
      <w:bookmarkStart w:id="551" w:name="_Toc99971412"/>
      <w:bookmarkStart w:id="552" w:name="_Toc99971440"/>
      <w:bookmarkStart w:id="553" w:name="_Toc99971475"/>
      <w:bookmarkStart w:id="554" w:name="_Toc69388413"/>
      <w:bookmarkStart w:id="555" w:name="_Toc69388452"/>
      <w:bookmarkStart w:id="556" w:name="_Toc99970505"/>
      <w:bookmarkStart w:id="557" w:name="_Toc99970590"/>
      <w:bookmarkStart w:id="558" w:name="_Toc99971064"/>
      <w:bookmarkStart w:id="559" w:name="_Toc99971097"/>
      <w:bookmarkStart w:id="560" w:name="_Toc99971188"/>
      <w:bookmarkStart w:id="561" w:name="_Toc99971231"/>
      <w:bookmarkStart w:id="562" w:name="_Toc99971267"/>
      <w:bookmarkStart w:id="563" w:name="_Toc99971338"/>
      <w:bookmarkStart w:id="564" w:name="_Toc99971420"/>
      <w:bookmarkStart w:id="565" w:name="_Toc99971448"/>
      <w:bookmarkStart w:id="566" w:name="_Toc99971483"/>
      <w:bookmarkStart w:id="567" w:name="_Appendix"/>
      <w:bookmarkStart w:id="568" w:name="_7.2_Written_report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</w:p>
    <w:sectPr w:rsidR="00A86C6D" w:rsidRPr="00784583" w:rsidSect="00A33AE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345D33" w16cex:dateUtc="2020-11-20T13:26:00Z"/>
  <w16cex:commentExtensible w16cex:durableId="4111FA40" w16cex:dateUtc="2020-11-20T22:18:00Z"/>
  <w16cex:commentExtensible w16cex:durableId="60FDCAC1" w16cex:dateUtc="2020-11-20T13:28:00Z"/>
  <w16cex:commentExtensible w16cex:durableId="0BEC0A97" w16cex:dateUtc="2020-11-20T22:27:00Z"/>
  <w16cex:commentExtensible w16cex:durableId="1534A64F" w16cex:dateUtc="2020-11-20T22:38:00Z"/>
  <w16cex:commentExtensible w16cex:durableId="64FE348F" w16cex:dateUtc="2020-11-20T13:30:00Z"/>
  <w16cex:commentExtensible w16cex:durableId="56A701E7" w16cex:dateUtc="2020-11-20T22:20:00Z"/>
  <w16cex:commentExtensible w16cex:durableId="55075A9F" w16cex:dateUtc="2020-11-20T13:32:00Z"/>
  <w16cex:commentExtensible w16cex:durableId="25F46689" w16cex:dateUtc="2020-11-20T13:34:00Z"/>
  <w16cex:commentExtensible w16cex:durableId="25F46688" w16cex:dateUtc="2020-11-20T22:22:00Z"/>
  <w16cex:commentExtensible w16cex:durableId="25F46687" w16cex:dateUtc="2020-11-20T22:38:00Z"/>
  <w16cex:commentExtensible w16cex:durableId="25F46686" w16cex:dateUtc="2020-11-21T13:51:00Z"/>
  <w16cex:commentExtensible w16cex:durableId="78D63EE9" w16cex:dateUtc="2020-11-20T13:34:00Z"/>
  <w16cex:commentExtensible w16cex:durableId="56F911DD" w16cex:dateUtc="2020-11-20T22:22:00Z"/>
  <w16cex:commentExtensible w16cex:durableId="24C939BD" w16cex:dateUtc="2020-11-20T22:38:00Z"/>
  <w16cex:commentExtensible w16cex:durableId="7E0E3187" w16cex:dateUtc="2020-11-21T13:51:00Z"/>
  <w16cex:commentExtensible w16cex:durableId="060535B2" w16cex:dateUtc="2020-11-20T13:34:00Z"/>
  <w16cex:commentExtensible w16cex:durableId="6CC9BE6F" w16cex:dateUtc="2020-11-20T22:23:00Z"/>
  <w16cex:commentExtensible w16cex:durableId="00ED5D8F" w16cex:dateUtc="2020-11-20T22:39:00Z"/>
  <w16cex:commentExtensible w16cex:durableId="73AABC64" w16cex:dateUtc="2020-11-20T23:11:00Z"/>
  <w16cex:commentExtensible w16cex:durableId="23651FA6" w16cex:dateUtc="2020-11-21T1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A0D1" w14:textId="77777777" w:rsidR="006A7AB8" w:rsidRDefault="006A7AB8" w:rsidP="00A46B60">
      <w:r>
        <w:separator/>
      </w:r>
    </w:p>
  </w:endnote>
  <w:endnote w:type="continuationSeparator" w:id="0">
    <w:p w14:paraId="18A8EA30" w14:textId="77777777" w:rsidR="006A7AB8" w:rsidRDefault="006A7AB8" w:rsidP="00A46B60">
      <w:r>
        <w:continuationSeparator/>
      </w:r>
    </w:p>
  </w:endnote>
  <w:endnote w:type="continuationNotice" w:id="1">
    <w:p w14:paraId="0E249F5A" w14:textId="77777777" w:rsidR="006A7AB8" w:rsidRDefault="006A7AB8" w:rsidP="00A46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F5455" w14:textId="45C7949F" w:rsidR="000A4451" w:rsidRDefault="000A4451">
    <w:pPr>
      <w:pStyle w:val="Footer"/>
    </w:pPr>
    <w:r w:rsidRPr="007D43D0">
      <w:t>Prepared</w:t>
    </w:r>
    <w:r>
      <w:t xml:space="preserve"> by Nasreddine Hallam 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4FD4">
      <w:rPr>
        <w:noProof/>
      </w:rPr>
      <w:t>4</w:t>
    </w:r>
    <w:r>
      <w:rPr>
        <w:noProof/>
      </w:rPr>
      <w:fldChar w:fldCharType="end"/>
    </w:r>
    <w:r>
      <w:t>/4</w:t>
    </w:r>
    <w:r>
      <w:ptab w:relativeTo="margin" w:alignment="right" w:leader="none"/>
    </w:r>
    <w:r>
      <w:t>Winter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041F1" w14:textId="77777777" w:rsidR="006A7AB8" w:rsidRDefault="006A7AB8" w:rsidP="00A46B60">
      <w:r>
        <w:separator/>
      </w:r>
    </w:p>
  </w:footnote>
  <w:footnote w:type="continuationSeparator" w:id="0">
    <w:p w14:paraId="1482318F" w14:textId="77777777" w:rsidR="006A7AB8" w:rsidRDefault="006A7AB8" w:rsidP="00A46B60">
      <w:r>
        <w:continuationSeparator/>
      </w:r>
    </w:p>
  </w:footnote>
  <w:footnote w:type="continuationNotice" w:id="1">
    <w:p w14:paraId="4FF98FD2" w14:textId="77777777" w:rsidR="006A7AB8" w:rsidRDefault="006A7AB8" w:rsidP="00A46B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2B309" w14:textId="0D1AA094" w:rsidR="000A4451" w:rsidRDefault="000A4451" w:rsidP="00BA2C98">
    <w:pPr>
      <w:pStyle w:val="Header"/>
    </w:pPr>
    <w:r>
      <w:rPr>
        <w:rStyle w:val="markedcontent"/>
        <w:rFonts w:ascii="Arial" w:hAnsi="Arial" w:cs="Arial"/>
      </w:rPr>
      <w:t xml:space="preserve">Web Applications III – Server-side Programming </w:t>
    </w:r>
    <w:r>
      <w:ptab w:relativeTo="margin" w:alignment="right" w:leader="none"/>
    </w:r>
    <w:r>
      <w:t>420-420-DW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F83"/>
    <w:multiLevelType w:val="hybridMultilevel"/>
    <w:tmpl w:val="6CD0DC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C4D"/>
    <w:multiLevelType w:val="hybridMultilevel"/>
    <w:tmpl w:val="9E0E1E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1BF9"/>
    <w:multiLevelType w:val="hybridMultilevel"/>
    <w:tmpl w:val="9D5E8B9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E43AE"/>
    <w:multiLevelType w:val="hybridMultilevel"/>
    <w:tmpl w:val="B9800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05807"/>
    <w:multiLevelType w:val="multilevel"/>
    <w:tmpl w:val="248A3A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BF555AB"/>
    <w:multiLevelType w:val="multilevel"/>
    <w:tmpl w:val="F698F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EA7867"/>
    <w:multiLevelType w:val="hybridMultilevel"/>
    <w:tmpl w:val="A15C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3C24"/>
    <w:multiLevelType w:val="hybridMultilevel"/>
    <w:tmpl w:val="F260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A3392"/>
    <w:multiLevelType w:val="hybridMultilevel"/>
    <w:tmpl w:val="3570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14FC8"/>
    <w:multiLevelType w:val="hybridMultilevel"/>
    <w:tmpl w:val="EA904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C7CDA"/>
    <w:multiLevelType w:val="hybridMultilevel"/>
    <w:tmpl w:val="309054D2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D450B81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965E4"/>
    <w:multiLevelType w:val="hybridMultilevel"/>
    <w:tmpl w:val="5A34D1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107029"/>
    <w:multiLevelType w:val="hybridMultilevel"/>
    <w:tmpl w:val="6DB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E67B4"/>
    <w:multiLevelType w:val="hybridMultilevel"/>
    <w:tmpl w:val="7E6C7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25871"/>
    <w:multiLevelType w:val="hybridMultilevel"/>
    <w:tmpl w:val="5686EC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4866626"/>
    <w:multiLevelType w:val="hybridMultilevel"/>
    <w:tmpl w:val="29F85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B0C8C"/>
    <w:multiLevelType w:val="hybridMultilevel"/>
    <w:tmpl w:val="EF3457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9B71D5"/>
    <w:multiLevelType w:val="hybridMultilevel"/>
    <w:tmpl w:val="AF6406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EE722C"/>
    <w:multiLevelType w:val="hybridMultilevel"/>
    <w:tmpl w:val="863E627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33B142C3"/>
    <w:multiLevelType w:val="multilevel"/>
    <w:tmpl w:val="F8D841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3EA46CC"/>
    <w:multiLevelType w:val="hybridMultilevel"/>
    <w:tmpl w:val="76D07F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F1D64"/>
    <w:multiLevelType w:val="hybridMultilevel"/>
    <w:tmpl w:val="547ED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E3CB7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D58B8"/>
    <w:multiLevelType w:val="hybridMultilevel"/>
    <w:tmpl w:val="3982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B79F7"/>
    <w:multiLevelType w:val="hybridMultilevel"/>
    <w:tmpl w:val="7A00F4C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BC12CB1"/>
    <w:multiLevelType w:val="hybridMultilevel"/>
    <w:tmpl w:val="1E065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64157D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E3354F"/>
    <w:multiLevelType w:val="hybridMultilevel"/>
    <w:tmpl w:val="C87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C0367"/>
    <w:multiLevelType w:val="hybridMultilevel"/>
    <w:tmpl w:val="6770C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677B9"/>
    <w:multiLevelType w:val="hybridMultilevel"/>
    <w:tmpl w:val="68109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F3FDF"/>
    <w:multiLevelType w:val="hybridMultilevel"/>
    <w:tmpl w:val="450C6DF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7E5FD3"/>
    <w:multiLevelType w:val="multilevel"/>
    <w:tmpl w:val="5906B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A015E9A"/>
    <w:multiLevelType w:val="hybridMultilevel"/>
    <w:tmpl w:val="FE16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26075"/>
    <w:multiLevelType w:val="hybridMultilevel"/>
    <w:tmpl w:val="F7FA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284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A617F5"/>
    <w:multiLevelType w:val="hybridMultilevel"/>
    <w:tmpl w:val="AF327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721FF3"/>
    <w:multiLevelType w:val="hybridMultilevel"/>
    <w:tmpl w:val="BE58E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EE0418"/>
    <w:multiLevelType w:val="hybridMultilevel"/>
    <w:tmpl w:val="E4BA51E2"/>
    <w:lvl w:ilvl="0" w:tplc="FCBC5C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675EE"/>
    <w:multiLevelType w:val="hybridMultilevel"/>
    <w:tmpl w:val="D45C5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410A0A"/>
    <w:multiLevelType w:val="hybridMultilevel"/>
    <w:tmpl w:val="ABB6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E076A0D"/>
    <w:multiLevelType w:val="hybridMultilevel"/>
    <w:tmpl w:val="6D5CBD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1611EC1"/>
    <w:multiLevelType w:val="hybridMultilevel"/>
    <w:tmpl w:val="067033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5F40A1"/>
    <w:multiLevelType w:val="hybridMultilevel"/>
    <w:tmpl w:val="567E7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820A8B"/>
    <w:multiLevelType w:val="hybridMultilevel"/>
    <w:tmpl w:val="698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A28BF"/>
    <w:multiLevelType w:val="hybridMultilevel"/>
    <w:tmpl w:val="738EA9A8"/>
    <w:lvl w:ilvl="0" w:tplc="E3EA2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9C740EE"/>
    <w:multiLevelType w:val="hybridMultilevel"/>
    <w:tmpl w:val="5068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021C8F"/>
    <w:multiLevelType w:val="hybridMultilevel"/>
    <w:tmpl w:val="AD922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940E6E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A0DB1"/>
    <w:multiLevelType w:val="hybridMultilevel"/>
    <w:tmpl w:val="DE282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1F36FD"/>
    <w:multiLevelType w:val="hybridMultilevel"/>
    <w:tmpl w:val="AB08F598"/>
    <w:lvl w:ilvl="0" w:tplc="6F8A76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3C76AC1"/>
    <w:multiLevelType w:val="hybridMultilevel"/>
    <w:tmpl w:val="671CF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44F3B90"/>
    <w:multiLevelType w:val="hybridMultilevel"/>
    <w:tmpl w:val="80D2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A82AE">
      <w:start w:val="10"/>
      <w:numFmt w:val="bullet"/>
      <w:lvlText w:val="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E731B"/>
    <w:multiLevelType w:val="hybridMultilevel"/>
    <w:tmpl w:val="51BAA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F936BB"/>
    <w:multiLevelType w:val="hybridMultilevel"/>
    <w:tmpl w:val="AA24A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E941B6"/>
    <w:multiLevelType w:val="hybridMultilevel"/>
    <w:tmpl w:val="2D80D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A432028"/>
    <w:multiLevelType w:val="hybridMultilevel"/>
    <w:tmpl w:val="D0A62E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A586424"/>
    <w:multiLevelType w:val="hybridMultilevel"/>
    <w:tmpl w:val="20608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A7C347F"/>
    <w:multiLevelType w:val="hybridMultilevel"/>
    <w:tmpl w:val="6E14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192CFA"/>
    <w:multiLevelType w:val="hybridMultilevel"/>
    <w:tmpl w:val="39BC4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5804F6"/>
    <w:multiLevelType w:val="hybridMultilevel"/>
    <w:tmpl w:val="8DEAB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BD64CA"/>
    <w:multiLevelType w:val="hybridMultilevel"/>
    <w:tmpl w:val="C042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4"/>
  </w:num>
  <w:num w:numId="4">
    <w:abstractNumId w:val="0"/>
  </w:num>
  <w:num w:numId="5">
    <w:abstractNumId w:val="1"/>
  </w:num>
  <w:num w:numId="6">
    <w:abstractNumId w:val="5"/>
  </w:num>
  <w:num w:numId="7">
    <w:abstractNumId w:val="26"/>
  </w:num>
  <w:num w:numId="8">
    <w:abstractNumId w:val="37"/>
  </w:num>
  <w:num w:numId="9">
    <w:abstractNumId w:val="17"/>
  </w:num>
  <w:num w:numId="10">
    <w:abstractNumId w:val="42"/>
  </w:num>
  <w:num w:numId="11">
    <w:abstractNumId w:val="20"/>
  </w:num>
  <w:num w:numId="12">
    <w:abstractNumId w:val="32"/>
  </w:num>
  <w:num w:numId="13">
    <w:abstractNumId w:val="60"/>
  </w:num>
  <w:num w:numId="14">
    <w:abstractNumId w:val="58"/>
  </w:num>
  <w:num w:numId="15">
    <w:abstractNumId w:val="59"/>
  </w:num>
  <w:num w:numId="16">
    <w:abstractNumId w:val="52"/>
  </w:num>
  <w:num w:numId="17">
    <w:abstractNumId w:val="19"/>
  </w:num>
  <w:num w:numId="18">
    <w:abstractNumId w:val="55"/>
  </w:num>
  <w:num w:numId="19">
    <w:abstractNumId w:val="12"/>
  </w:num>
  <w:num w:numId="20">
    <w:abstractNumId w:val="41"/>
  </w:num>
  <w:num w:numId="21">
    <w:abstractNumId w:val="18"/>
  </w:num>
  <w:num w:numId="22">
    <w:abstractNumId w:val="4"/>
  </w:num>
  <w:num w:numId="23">
    <w:abstractNumId w:val="53"/>
  </w:num>
  <w:num w:numId="24">
    <w:abstractNumId w:val="35"/>
  </w:num>
  <w:num w:numId="25">
    <w:abstractNumId w:val="14"/>
  </w:num>
  <w:num w:numId="26">
    <w:abstractNumId w:val="48"/>
  </w:num>
  <w:num w:numId="27">
    <w:abstractNumId w:val="40"/>
  </w:num>
  <w:num w:numId="28">
    <w:abstractNumId w:val="36"/>
  </w:num>
  <w:num w:numId="29">
    <w:abstractNumId w:val="29"/>
  </w:num>
  <w:num w:numId="30">
    <w:abstractNumId w:val="13"/>
  </w:num>
  <w:num w:numId="31">
    <w:abstractNumId w:val="49"/>
  </w:num>
  <w:num w:numId="32">
    <w:abstractNumId w:val="57"/>
  </w:num>
  <w:num w:numId="33">
    <w:abstractNumId w:val="33"/>
  </w:num>
  <w:num w:numId="34">
    <w:abstractNumId w:val="8"/>
  </w:num>
  <w:num w:numId="35">
    <w:abstractNumId w:val="51"/>
  </w:num>
  <w:num w:numId="36">
    <w:abstractNumId w:val="28"/>
  </w:num>
  <w:num w:numId="37">
    <w:abstractNumId w:val="45"/>
  </w:num>
  <w:num w:numId="38">
    <w:abstractNumId w:val="43"/>
  </w:num>
  <w:num w:numId="39">
    <w:abstractNumId w:val="46"/>
  </w:num>
  <w:num w:numId="40">
    <w:abstractNumId w:val="31"/>
  </w:num>
  <w:num w:numId="41">
    <w:abstractNumId w:val="9"/>
  </w:num>
  <w:num w:numId="42">
    <w:abstractNumId w:val="10"/>
  </w:num>
  <w:num w:numId="43">
    <w:abstractNumId w:val="6"/>
  </w:num>
  <w:num w:numId="44">
    <w:abstractNumId w:val="21"/>
  </w:num>
  <w:num w:numId="45">
    <w:abstractNumId w:val="22"/>
  </w:num>
  <w:num w:numId="46">
    <w:abstractNumId w:val="16"/>
  </w:num>
  <w:num w:numId="47">
    <w:abstractNumId w:val="3"/>
  </w:num>
  <w:num w:numId="48">
    <w:abstractNumId w:val="27"/>
  </w:num>
  <w:num w:numId="49">
    <w:abstractNumId w:val="11"/>
  </w:num>
  <w:num w:numId="50">
    <w:abstractNumId w:val="44"/>
  </w:num>
  <w:num w:numId="51">
    <w:abstractNumId w:val="30"/>
  </w:num>
  <w:num w:numId="52">
    <w:abstractNumId w:val="23"/>
  </w:num>
  <w:num w:numId="53">
    <w:abstractNumId w:val="47"/>
  </w:num>
  <w:num w:numId="54">
    <w:abstractNumId w:val="54"/>
  </w:num>
  <w:num w:numId="55">
    <w:abstractNumId w:val="15"/>
  </w:num>
  <w:num w:numId="56">
    <w:abstractNumId w:val="38"/>
  </w:num>
  <w:num w:numId="57">
    <w:abstractNumId w:val="50"/>
  </w:num>
  <w:num w:numId="58">
    <w:abstractNumId w:val="56"/>
  </w:num>
  <w:num w:numId="59">
    <w:abstractNumId w:val="39"/>
  </w:num>
  <w:num w:numId="60">
    <w:abstractNumId w:val="25"/>
  </w:num>
  <w:num w:numId="61">
    <w:abstractNumId w:val="2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James Dagenais">
    <w15:presenceInfo w15:providerId="AD" w15:userId="S-1-5-21-115292082-3525338427-4284405929-132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BC"/>
    <w:rsid w:val="000009F1"/>
    <w:rsid w:val="0001123D"/>
    <w:rsid w:val="00013C89"/>
    <w:rsid w:val="00023D02"/>
    <w:rsid w:val="00026BCF"/>
    <w:rsid w:val="00037AB0"/>
    <w:rsid w:val="00040D11"/>
    <w:rsid w:val="00043605"/>
    <w:rsid w:val="0004780F"/>
    <w:rsid w:val="0005635F"/>
    <w:rsid w:val="00062107"/>
    <w:rsid w:val="00074E20"/>
    <w:rsid w:val="000829D9"/>
    <w:rsid w:val="000843AF"/>
    <w:rsid w:val="00097210"/>
    <w:rsid w:val="000A4451"/>
    <w:rsid w:val="000C0AC7"/>
    <w:rsid w:val="000C4465"/>
    <w:rsid w:val="000C6B37"/>
    <w:rsid w:val="000C7803"/>
    <w:rsid w:val="000D1E9C"/>
    <w:rsid w:val="000D7350"/>
    <w:rsid w:val="000E0259"/>
    <w:rsid w:val="000E175C"/>
    <w:rsid w:val="000E779E"/>
    <w:rsid w:val="000F06AC"/>
    <w:rsid w:val="000F22BF"/>
    <w:rsid w:val="000F3465"/>
    <w:rsid w:val="000F5C1F"/>
    <w:rsid w:val="00105478"/>
    <w:rsid w:val="00107A0A"/>
    <w:rsid w:val="00121DEA"/>
    <w:rsid w:val="00124D4D"/>
    <w:rsid w:val="00125D2D"/>
    <w:rsid w:val="00135BAE"/>
    <w:rsid w:val="0014685B"/>
    <w:rsid w:val="00153131"/>
    <w:rsid w:val="0015734C"/>
    <w:rsid w:val="001604C4"/>
    <w:rsid w:val="00161534"/>
    <w:rsid w:val="0016574D"/>
    <w:rsid w:val="0017019D"/>
    <w:rsid w:val="00170D12"/>
    <w:rsid w:val="001751D5"/>
    <w:rsid w:val="0017521F"/>
    <w:rsid w:val="00175393"/>
    <w:rsid w:val="00185C95"/>
    <w:rsid w:val="0019495E"/>
    <w:rsid w:val="001963A6"/>
    <w:rsid w:val="001A3F02"/>
    <w:rsid w:val="001A45EF"/>
    <w:rsid w:val="001B19E8"/>
    <w:rsid w:val="001B393E"/>
    <w:rsid w:val="001B3B96"/>
    <w:rsid w:val="001B48AF"/>
    <w:rsid w:val="001C1D5A"/>
    <w:rsid w:val="001C1E3E"/>
    <w:rsid w:val="001C222D"/>
    <w:rsid w:val="001C49A1"/>
    <w:rsid w:val="001D0199"/>
    <w:rsid w:val="001D0645"/>
    <w:rsid w:val="001D4B0C"/>
    <w:rsid w:val="001E6120"/>
    <w:rsid w:val="001E6827"/>
    <w:rsid w:val="001F3DCE"/>
    <w:rsid w:val="001F6A26"/>
    <w:rsid w:val="002079F9"/>
    <w:rsid w:val="00207DB6"/>
    <w:rsid w:val="00215B67"/>
    <w:rsid w:val="0022041C"/>
    <w:rsid w:val="00223083"/>
    <w:rsid w:val="002268AA"/>
    <w:rsid w:val="00234C24"/>
    <w:rsid w:val="00240C45"/>
    <w:rsid w:val="00244041"/>
    <w:rsid w:val="00246BA4"/>
    <w:rsid w:val="00250BD4"/>
    <w:rsid w:val="00274856"/>
    <w:rsid w:val="0027557B"/>
    <w:rsid w:val="002878BE"/>
    <w:rsid w:val="00287F32"/>
    <w:rsid w:val="00290EBF"/>
    <w:rsid w:val="00296798"/>
    <w:rsid w:val="002A27C0"/>
    <w:rsid w:val="002A7E79"/>
    <w:rsid w:val="002C0DB7"/>
    <w:rsid w:val="002C14DB"/>
    <w:rsid w:val="002C5D55"/>
    <w:rsid w:val="002C6890"/>
    <w:rsid w:val="002D5A75"/>
    <w:rsid w:val="002E76A1"/>
    <w:rsid w:val="0031796C"/>
    <w:rsid w:val="0032019C"/>
    <w:rsid w:val="0032123B"/>
    <w:rsid w:val="00321A46"/>
    <w:rsid w:val="00322135"/>
    <w:rsid w:val="00324471"/>
    <w:rsid w:val="00325C51"/>
    <w:rsid w:val="00331010"/>
    <w:rsid w:val="00335631"/>
    <w:rsid w:val="00336D63"/>
    <w:rsid w:val="003401B4"/>
    <w:rsid w:val="0034036F"/>
    <w:rsid w:val="003406C7"/>
    <w:rsid w:val="00340FAE"/>
    <w:rsid w:val="00343059"/>
    <w:rsid w:val="00353C29"/>
    <w:rsid w:val="003574D6"/>
    <w:rsid w:val="00366788"/>
    <w:rsid w:val="00366E47"/>
    <w:rsid w:val="0036701B"/>
    <w:rsid w:val="00372996"/>
    <w:rsid w:val="00383128"/>
    <w:rsid w:val="003840DF"/>
    <w:rsid w:val="003864FE"/>
    <w:rsid w:val="003A31E0"/>
    <w:rsid w:val="003B01D7"/>
    <w:rsid w:val="003C4EF2"/>
    <w:rsid w:val="003D0063"/>
    <w:rsid w:val="003D4F83"/>
    <w:rsid w:val="003D56B1"/>
    <w:rsid w:val="003D5B2B"/>
    <w:rsid w:val="003D7130"/>
    <w:rsid w:val="003E6A77"/>
    <w:rsid w:val="003F410F"/>
    <w:rsid w:val="003F7ED6"/>
    <w:rsid w:val="0040394E"/>
    <w:rsid w:val="00410E43"/>
    <w:rsid w:val="0042578B"/>
    <w:rsid w:val="00436490"/>
    <w:rsid w:val="0043657A"/>
    <w:rsid w:val="004427C5"/>
    <w:rsid w:val="0044358B"/>
    <w:rsid w:val="004461EE"/>
    <w:rsid w:val="00446D5E"/>
    <w:rsid w:val="00454489"/>
    <w:rsid w:val="00454CEA"/>
    <w:rsid w:val="0045548B"/>
    <w:rsid w:val="00476861"/>
    <w:rsid w:val="004815FF"/>
    <w:rsid w:val="004850FB"/>
    <w:rsid w:val="00486C46"/>
    <w:rsid w:val="00490250"/>
    <w:rsid w:val="0049196B"/>
    <w:rsid w:val="004940E9"/>
    <w:rsid w:val="004A14E3"/>
    <w:rsid w:val="004B52D7"/>
    <w:rsid w:val="004C0C8B"/>
    <w:rsid w:val="004C30F2"/>
    <w:rsid w:val="004C612B"/>
    <w:rsid w:val="004C7AFB"/>
    <w:rsid w:val="004E2AD9"/>
    <w:rsid w:val="004E5796"/>
    <w:rsid w:val="004E587D"/>
    <w:rsid w:val="004F5E18"/>
    <w:rsid w:val="0050195B"/>
    <w:rsid w:val="00503FB9"/>
    <w:rsid w:val="0051029D"/>
    <w:rsid w:val="0051303F"/>
    <w:rsid w:val="00515CDE"/>
    <w:rsid w:val="00542898"/>
    <w:rsid w:val="005435EE"/>
    <w:rsid w:val="0055153A"/>
    <w:rsid w:val="00555BE5"/>
    <w:rsid w:val="00556364"/>
    <w:rsid w:val="00564820"/>
    <w:rsid w:val="00567A6B"/>
    <w:rsid w:val="005747EB"/>
    <w:rsid w:val="005820EC"/>
    <w:rsid w:val="005830A0"/>
    <w:rsid w:val="00592AE4"/>
    <w:rsid w:val="00593996"/>
    <w:rsid w:val="005951B8"/>
    <w:rsid w:val="00597945"/>
    <w:rsid w:val="005A3783"/>
    <w:rsid w:val="005A635E"/>
    <w:rsid w:val="005B1E07"/>
    <w:rsid w:val="005B2252"/>
    <w:rsid w:val="005B3778"/>
    <w:rsid w:val="005B5CE3"/>
    <w:rsid w:val="005C187C"/>
    <w:rsid w:val="005D3FB2"/>
    <w:rsid w:val="005D566F"/>
    <w:rsid w:val="005E3110"/>
    <w:rsid w:val="005F1813"/>
    <w:rsid w:val="005F4CD1"/>
    <w:rsid w:val="005F6364"/>
    <w:rsid w:val="00610302"/>
    <w:rsid w:val="00612ACE"/>
    <w:rsid w:val="00615C72"/>
    <w:rsid w:val="00617882"/>
    <w:rsid w:val="00617B3B"/>
    <w:rsid w:val="006236B2"/>
    <w:rsid w:val="00631804"/>
    <w:rsid w:val="006349C6"/>
    <w:rsid w:val="006408F7"/>
    <w:rsid w:val="00660F84"/>
    <w:rsid w:val="00665D2C"/>
    <w:rsid w:val="0067247A"/>
    <w:rsid w:val="00683CBE"/>
    <w:rsid w:val="006850A4"/>
    <w:rsid w:val="006864E9"/>
    <w:rsid w:val="00687AEC"/>
    <w:rsid w:val="00692172"/>
    <w:rsid w:val="006A0DBC"/>
    <w:rsid w:val="006A56AD"/>
    <w:rsid w:val="006A7AB8"/>
    <w:rsid w:val="006B03F3"/>
    <w:rsid w:val="006B0881"/>
    <w:rsid w:val="006C25BA"/>
    <w:rsid w:val="006C3423"/>
    <w:rsid w:val="006D7B6B"/>
    <w:rsid w:val="006E4CA8"/>
    <w:rsid w:val="006F2996"/>
    <w:rsid w:val="006F321D"/>
    <w:rsid w:val="0072461F"/>
    <w:rsid w:val="007256A5"/>
    <w:rsid w:val="00733015"/>
    <w:rsid w:val="00734F5D"/>
    <w:rsid w:val="007362F5"/>
    <w:rsid w:val="0074363B"/>
    <w:rsid w:val="00746393"/>
    <w:rsid w:val="007521EF"/>
    <w:rsid w:val="007572AC"/>
    <w:rsid w:val="00764D37"/>
    <w:rsid w:val="00771BC2"/>
    <w:rsid w:val="00784583"/>
    <w:rsid w:val="00784EB8"/>
    <w:rsid w:val="0078654B"/>
    <w:rsid w:val="00794728"/>
    <w:rsid w:val="0079485A"/>
    <w:rsid w:val="007A1088"/>
    <w:rsid w:val="007A31AD"/>
    <w:rsid w:val="007A5029"/>
    <w:rsid w:val="007A63D1"/>
    <w:rsid w:val="007B5B97"/>
    <w:rsid w:val="007B7BBD"/>
    <w:rsid w:val="007F261F"/>
    <w:rsid w:val="007F5112"/>
    <w:rsid w:val="007F5F84"/>
    <w:rsid w:val="00800C27"/>
    <w:rsid w:val="008055C6"/>
    <w:rsid w:val="00806C9B"/>
    <w:rsid w:val="00807935"/>
    <w:rsid w:val="0081719E"/>
    <w:rsid w:val="00827EAD"/>
    <w:rsid w:val="00836BB6"/>
    <w:rsid w:val="00841311"/>
    <w:rsid w:val="008449A5"/>
    <w:rsid w:val="008466A3"/>
    <w:rsid w:val="00855FE1"/>
    <w:rsid w:val="00860F64"/>
    <w:rsid w:val="00866098"/>
    <w:rsid w:val="00867202"/>
    <w:rsid w:val="00872B1C"/>
    <w:rsid w:val="00874DF3"/>
    <w:rsid w:val="00880290"/>
    <w:rsid w:val="008832DE"/>
    <w:rsid w:val="00885F92"/>
    <w:rsid w:val="008954F6"/>
    <w:rsid w:val="008A1A90"/>
    <w:rsid w:val="008A403D"/>
    <w:rsid w:val="008B3C0F"/>
    <w:rsid w:val="008D12B4"/>
    <w:rsid w:val="008E4CB4"/>
    <w:rsid w:val="008E697A"/>
    <w:rsid w:val="008E6CEC"/>
    <w:rsid w:val="00911814"/>
    <w:rsid w:val="009146CE"/>
    <w:rsid w:val="00931114"/>
    <w:rsid w:val="00936664"/>
    <w:rsid w:val="00936A8D"/>
    <w:rsid w:val="0093772D"/>
    <w:rsid w:val="00940D30"/>
    <w:rsid w:val="00953879"/>
    <w:rsid w:val="00956D83"/>
    <w:rsid w:val="00966C32"/>
    <w:rsid w:val="00966FD3"/>
    <w:rsid w:val="0097106C"/>
    <w:rsid w:val="009976B9"/>
    <w:rsid w:val="0099787C"/>
    <w:rsid w:val="009A31A3"/>
    <w:rsid w:val="009A5F7A"/>
    <w:rsid w:val="009B0073"/>
    <w:rsid w:val="009B0CAF"/>
    <w:rsid w:val="009B452B"/>
    <w:rsid w:val="009B78C5"/>
    <w:rsid w:val="009C05E9"/>
    <w:rsid w:val="009C3016"/>
    <w:rsid w:val="009C3B4B"/>
    <w:rsid w:val="009E1480"/>
    <w:rsid w:val="009E588A"/>
    <w:rsid w:val="009E5D5A"/>
    <w:rsid w:val="009E7BEB"/>
    <w:rsid w:val="009F3404"/>
    <w:rsid w:val="009F4C08"/>
    <w:rsid w:val="009F6853"/>
    <w:rsid w:val="009F737B"/>
    <w:rsid w:val="00A00B38"/>
    <w:rsid w:val="00A04461"/>
    <w:rsid w:val="00A06678"/>
    <w:rsid w:val="00A127F9"/>
    <w:rsid w:val="00A13296"/>
    <w:rsid w:val="00A23BD9"/>
    <w:rsid w:val="00A312DF"/>
    <w:rsid w:val="00A313F1"/>
    <w:rsid w:val="00A33AE9"/>
    <w:rsid w:val="00A41B16"/>
    <w:rsid w:val="00A46B60"/>
    <w:rsid w:val="00A47D01"/>
    <w:rsid w:val="00A5353F"/>
    <w:rsid w:val="00A6337D"/>
    <w:rsid w:val="00A6342A"/>
    <w:rsid w:val="00A6558A"/>
    <w:rsid w:val="00A674A2"/>
    <w:rsid w:val="00A700D2"/>
    <w:rsid w:val="00A750A5"/>
    <w:rsid w:val="00A86C6D"/>
    <w:rsid w:val="00A918E7"/>
    <w:rsid w:val="00A95FA5"/>
    <w:rsid w:val="00AB1EFE"/>
    <w:rsid w:val="00AB4A15"/>
    <w:rsid w:val="00AB6C1F"/>
    <w:rsid w:val="00AC0E71"/>
    <w:rsid w:val="00AD3BAF"/>
    <w:rsid w:val="00AD49FF"/>
    <w:rsid w:val="00AD531E"/>
    <w:rsid w:val="00AE07E8"/>
    <w:rsid w:val="00AE14B6"/>
    <w:rsid w:val="00B00028"/>
    <w:rsid w:val="00B01BF3"/>
    <w:rsid w:val="00B13E60"/>
    <w:rsid w:val="00B14461"/>
    <w:rsid w:val="00B15CE7"/>
    <w:rsid w:val="00B16000"/>
    <w:rsid w:val="00B20673"/>
    <w:rsid w:val="00B21D63"/>
    <w:rsid w:val="00B22893"/>
    <w:rsid w:val="00B3200B"/>
    <w:rsid w:val="00B32A4B"/>
    <w:rsid w:val="00B32D68"/>
    <w:rsid w:val="00B34CFC"/>
    <w:rsid w:val="00B351AF"/>
    <w:rsid w:val="00B35EE5"/>
    <w:rsid w:val="00B4348D"/>
    <w:rsid w:val="00B43869"/>
    <w:rsid w:val="00B4608B"/>
    <w:rsid w:val="00B5550F"/>
    <w:rsid w:val="00B64AC8"/>
    <w:rsid w:val="00B64D1D"/>
    <w:rsid w:val="00B76489"/>
    <w:rsid w:val="00B8055E"/>
    <w:rsid w:val="00B85E44"/>
    <w:rsid w:val="00B97C6A"/>
    <w:rsid w:val="00BA0E05"/>
    <w:rsid w:val="00BA2C98"/>
    <w:rsid w:val="00BA58C3"/>
    <w:rsid w:val="00BA698F"/>
    <w:rsid w:val="00BA7222"/>
    <w:rsid w:val="00BB0824"/>
    <w:rsid w:val="00BC11E0"/>
    <w:rsid w:val="00BD3D80"/>
    <w:rsid w:val="00BD5246"/>
    <w:rsid w:val="00BE469F"/>
    <w:rsid w:val="00BF1E51"/>
    <w:rsid w:val="00BF7828"/>
    <w:rsid w:val="00BF7DA4"/>
    <w:rsid w:val="00C019BF"/>
    <w:rsid w:val="00C10193"/>
    <w:rsid w:val="00C10962"/>
    <w:rsid w:val="00C23B78"/>
    <w:rsid w:val="00C24F05"/>
    <w:rsid w:val="00C26700"/>
    <w:rsid w:val="00C30301"/>
    <w:rsid w:val="00C30419"/>
    <w:rsid w:val="00C3136B"/>
    <w:rsid w:val="00C3230B"/>
    <w:rsid w:val="00C35424"/>
    <w:rsid w:val="00C41B69"/>
    <w:rsid w:val="00C450BD"/>
    <w:rsid w:val="00C45B90"/>
    <w:rsid w:val="00C51926"/>
    <w:rsid w:val="00C53DFE"/>
    <w:rsid w:val="00C5453A"/>
    <w:rsid w:val="00C62B85"/>
    <w:rsid w:val="00C72A5F"/>
    <w:rsid w:val="00C76027"/>
    <w:rsid w:val="00C7646E"/>
    <w:rsid w:val="00C80120"/>
    <w:rsid w:val="00C815A4"/>
    <w:rsid w:val="00C83566"/>
    <w:rsid w:val="00C84BE0"/>
    <w:rsid w:val="00CB7A04"/>
    <w:rsid w:val="00CC2F07"/>
    <w:rsid w:val="00CC7D96"/>
    <w:rsid w:val="00CD24B8"/>
    <w:rsid w:val="00CD50B5"/>
    <w:rsid w:val="00CD5665"/>
    <w:rsid w:val="00CE4285"/>
    <w:rsid w:val="00CE6DE4"/>
    <w:rsid w:val="00CF4C2D"/>
    <w:rsid w:val="00D30838"/>
    <w:rsid w:val="00D34BEF"/>
    <w:rsid w:val="00D41575"/>
    <w:rsid w:val="00D42C2B"/>
    <w:rsid w:val="00D57BB7"/>
    <w:rsid w:val="00D606A4"/>
    <w:rsid w:val="00D64D2C"/>
    <w:rsid w:val="00D660F7"/>
    <w:rsid w:val="00D750DA"/>
    <w:rsid w:val="00D779CA"/>
    <w:rsid w:val="00D8542F"/>
    <w:rsid w:val="00DA60BB"/>
    <w:rsid w:val="00DB421E"/>
    <w:rsid w:val="00DB4C53"/>
    <w:rsid w:val="00DB4F1D"/>
    <w:rsid w:val="00DC2937"/>
    <w:rsid w:val="00DC6B29"/>
    <w:rsid w:val="00DF72C8"/>
    <w:rsid w:val="00E00757"/>
    <w:rsid w:val="00E03B10"/>
    <w:rsid w:val="00E072E1"/>
    <w:rsid w:val="00E10978"/>
    <w:rsid w:val="00E138EF"/>
    <w:rsid w:val="00E20C24"/>
    <w:rsid w:val="00E32AF2"/>
    <w:rsid w:val="00E335F3"/>
    <w:rsid w:val="00E35C73"/>
    <w:rsid w:val="00E46205"/>
    <w:rsid w:val="00E72B6F"/>
    <w:rsid w:val="00EA10F7"/>
    <w:rsid w:val="00EA7F35"/>
    <w:rsid w:val="00EB5BAC"/>
    <w:rsid w:val="00EC41DA"/>
    <w:rsid w:val="00EC4C69"/>
    <w:rsid w:val="00EC58F1"/>
    <w:rsid w:val="00EC5F1D"/>
    <w:rsid w:val="00EC7408"/>
    <w:rsid w:val="00EC7876"/>
    <w:rsid w:val="00ED06F4"/>
    <w:rsid w:val="00ED4767"/>
    <w:rsid w:val="00EE17DE"/>
    <w:rsid w:val="00EE4FD4"/>
    <w:rsid w:val="00EF1352"/>
    <w:rsid w:val="00EF40D3"/>
    <w:rsid w:val="00EF6DE1"/>
    <w:rsid w:val="00F01539"/>
    <w:rsid w:val="00F14D5E"/>
    <w:rsid w:val="00F2546F"/>
    <w:rsid w:val="00F25882"/>
    <w:rsid w:val="00F32F3A"/>
    <w:rsid w:val="00F3497A"/>
    <w:rsid w:val="00F362FB"/>
    <w:rsid w:val="00F3701D"/>
    <w:rsid w:val="00F37089"/>
    <w:rsid w:val="00F432B1"/>
    <w:rsid w:val="00F45108"/>
    <w:rsid w:val="00F61806"/>
    <w:rsid w:val="00F63C8D"/>
    <w:rsid w:val="00F648D9"/>
    <w:rsid w:val="00F64C25"/>
    <w:rsid w:val="00F743D1"/>
    <w:rsid w:val="00F753B5"/>
    <w:rsid w:val="00F91D09"/>
    <w:rsid w:val="00FA275A"/>
    <w:rsid w:val="00FA69E7"/>
    <w:rsid w:val="00FB4D97"/>
    <w:rsid w:val="00FB5A34"/>
    <w:rsid w:val="00FB6DA7"/>
    <w:rsid w:val="00FC282B"/>
    <w:rsid w:val="00FC29AE"/>
    <w:rsid w:val="00FC4C2D"/>
    <w:rsid w:val="00FF4C7B"/>
    <w:rsid w:val="05088972"/>
    <w:rsid w:val="08405E47"/>
    <w:rsid w:val="15B57FD3"/>
    <w:rsid w:val="188B6E32"/>
    <w:rsid w:val="1B9BA98F"/>
    <w:rsid w:val="1E3B3CFD"/>
    <w:rsid w:val="1F9DAD8D"/>
    <w:rsid w:val="22023FF3"/>
    <w:rsid w:val="22352D6C"/>
    <w:rsid w:val="24711EB0"/>
    <w:rsid w:val="2A71B297"/>
    <w:rsid w:val="3177693E"/>
    <w:rsid w:val="372EEDE6"/>
    <w:rsid w:val="58048F9B"/>
    <w:rsid w:val="5A816894"/>
    <w:rsid w:val="65968E9A"/>
    <w:rsid w:val="6668AA2A"/>
    <w:rsid w:val="6A79B925"/>
    <w:rsid w:val="734C2B35"/>
    <w:rsid w:val="743ED080"/>
    <w:rsid w:val="74E7FB96"/>
    <w:rsid w:val="7733C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656C6"/>
  <w15:chartTrackingRefBased/>
  <w15:docId w15:val="{D5D137DE-250D-4723-8531-F50B731F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B60"/>
    <w:pPr>
      <w:spacing w:before="120" w:after="12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30B"/>
    <w:pPr>
      <w:keepNext/>
      <w:keepLines/>
      <w:numPr>
        <w:numId w:val="22"/>
      </w:numPr>
      <w:spacing w:before="240" w:after="0"/>
      <w:ind w:left="36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0B"/>
    <w:pPr>
      <w:keepNext/>
      <w:keepLines/>
      <w:spacing w:before="160"/>
      <w:outlineLvl w:val="1"/>
    </w:pPr>
    <w:rPr>
      <w:b/>
      <w:bCs/>
      <w:sz w:val="28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B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A0DB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0DB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230B"/>
    <w:rPr>
      <w:rFonts w:ascii="Verdana" w:eastAsiaTheme="majorEastAsia" w:hAnsi="Verdana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30B"/>
    <w:rPr>
      <w:rFonts w:ascii="Verdana" w:hAnsi="Verdana"/>
      <w:b/>
      <w:bCs/>
      <w:sz w:val="28"/>
      <w:szCs w:val="30"/>
    </w:rPr>
  </w:style>
  <w:style w:type="paragraph" w:styleId="NormalWeb">
    <w:name w:val="Normal (Web)"/>
    <w:basedOn w:val="Normal"/>
    <w:uiPriority w:val="99"/>
    <w:unhideWhenUsed/>
    <w:rsid w:val="00135B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58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0E05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72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5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3566"/>
  </w:style>
  <w:style w:type="paragraph" w:styleId="Footer">
    <w:name w:val="footer"/>
    <w:basedOn w:val="Normal"/>
    <w:link w:val="FooterChar"/>
    <w:uiPriority w:val="99"/>
    <w:unhideWhenUsed/>
    <w:rsid w:val="00C835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3566"/>
  </w:style>
  <w:style w:type="paragraph" w:styleId="Subtitle">
    <w:name w:val="Subtitle"/>
    <w:basedOn w:val="Normal"/>
    <w:next w:val="Normal"/>
    <w:link w:val="SubtitleChar"/>
    <w:uiPriority w:val="11"/>
    <w:qFormat/>
    <w:rsid w:val="00485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0F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B21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1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1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6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850A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50A4"/>
    <w:rPr>
      <w:vertAlign w:val="superscript"/>
    </w:rPr>
  </w:style>
  <w:style w:type="table" w:styleId="TableGrid">
    <w:name w:val="Table Grid"/>
    <w:basedOn w:val="TableNormal"/>
    <w:uiPriority w:val="39"/>
    <w:rsid w:val="0012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35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3">
    <w:name w:val="Grid Table 2 Accent 3"/>
    <w:basedOn w:val="TableNormal"/>
    <w:uiPriority w:val="47"/>
    <w:rsid w:val="00C3542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TOC1"/>
    <w:next w:val="Normal"/>
    <w:uiPriority w:val="39"/>
    <w:unhideWhenUsed/>
    <w:qFormat/>
    <w:rsid w:val="00EC7408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700D2"/>
    <w:pPr>
      <w:spacing w:before="0" w:after="0"/>
      <w:ind w:left="220"/>
    </w:pPr>
    <w:rPr>
      <w:rFonts w:asciiTheme="minorHAnsi" w:hAnsiTheme="minorHAnsi"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00D2"/>
    <w:rPr>
      <w:rFonts w:asciiTheme="minorHAnsi" w:hAnsiTheme="minorHAnsi" w:cs="Times New Roman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00D2"/>
    <w:pPr>
      <w:spacing w:before="0" w:after="0"/>
      <w:ind w:left="440"/>
    </w:pPr>
    <w:rPr>
      <w:rFonts w:asciiTheme="minorHAnsi" w:hAnsiTheme="minorHAnsi" w:cs="Times New Roman"/>
      <w:i/>
      <w:i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0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827EAD"/>
    <w:pPr>
      <w:spacing w:after="0" w:line="240" w:lineRule="auto"/>
    </w:pPr>
    <w:rPr>
      <w:rFonts w:ascii="Verdana" w:hAnsi="Verdana"/>
    </w:rPr>
  </w:style>
  <w:style w:type="paragraph" w:styleId="TOC4">
    <w:name w:val="toc 4"/>
    <w:basedOn w:val="Normal"/>
    <w:next w:val="Normal"/>
    <w:autoRedefine/>
    <w:uiPriority w:val="39"/>
    <w:unhideWhenUsed/>
    <w:rsid w:val="008D12B4"/>
    <w:pPr>
      <w:spacing w:before="0" w:after="0"/>
      <w:ind w:left="660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D12B4"/>
    <w:pPr>
      <w:spacing w:before="0" w:after="0"/>
      <w:ind w:left="880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8D12B4"/>
    <w:pPr>
      <w:spacing w:before="0" w:after="0"/>
      <w:ind w:left="1100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8D12B4"/>
    <w:pPr>
      <w:spacing w:before="0" w:after="0"/>
      <w:ind w:left="1320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8D12B4"/>
    <w:pPr>
      <w:spacing w:before="0" w:after="0"/>
      <w:ind w:left="1540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8D12B4"/>
    <w:pPr>
      <w:spacing w:before="0" w:after="0"/>
      <w:ind w:left="1760"/>
    </w:pPr>
    <w:rPr>
      <w:rFonts w:asciiTheme="minorHAnsi" w:hAnsiTheme="minorHAnsi" w:cs="Times New Roman"/>
      <w:sz w:val="18"/>
      <w:szCs w:val="21"/>
    </w:rPr>
  </w:style>
  <w:style w:type="character" w:customStyle="1" w:styleId="markedcontent">
    <w:name w:val="markedcontent"/>
    <w:basedOn w:val="DefaultParagraphFont"/>
    <w:rsid w:val="00BA2C98"/>
  </w:style>
  <w:style w:type="character" w:styleId="UnresolvedMention">
    <w:name w:val="Unresolved Mention"/>
    <w:basedOn w:val="DefaultParagraphFont"/>
    <w:uiPriority w:val="99"/>
    <w:semiHidden/>
    <w:unhideWhenUsed/>
    <w:rsid w:val="005F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677D88CDA0440B7877375D22A2C83" ma:contentTypeVersion="13" ma:contentTypeDescription="Create a new document." ma:contentTypeScope="" ma:versionID="67fa6ebccbafb4c7e84adc63150b3d54">
  <xsd:schema xmlns:xsd="http://www.w3.org/2001/XMLSchema" xmlns:xs="http://www.w3.org/2001/XMLSchema" xmlns:p="http://schemas.microsoft.com/office/2006/metadata/properties" xmlns:ns3="d9365c0e-affc-4cc1-bbc7-d455efab31d8" xmlns:ns4="4ab8aa4e-9f6e-41c4-840b-a476252f2010" targetNamespace="http://schemas.microsoft.com/office/2006/metadata/properties" ma:root="true" ma:fieldsID="e1c5787190697621f7a3efa1962141fc" ns3:_="" ns4:_="">
    <xsd:import namespace="d9365c0e-affc-4cc1-bbc7-d455efab31d8"/>
    <xsd:import namespace="4ab8aa4e-9f6e-41c4-840b-a476252f20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65c0e-affc-4cc1-bbc7-d455efab3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8aa4e-9f6e-41c4-840b-a476252f20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84DA37-746E-4ED6-9599-D05DD09F7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65c0e-affc-4cc1-bbc7-d455efab31d8"/>
    <ds:schemaRef ds:uri="4ab8aa4e-9f6e-41c4-840b-a476252f20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9E8F74-8A88-444E-9742-259FEE131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17E11-54CE-4042-B0F0-F1E35E32F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B34BDF-DCA8-49DB-9EA5-AECE86E1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Dagenais</dc:creator>
  <cp:keywords/>
  <dc:description/>
  <cp:lastModifiedBy>Christopher James Dagenais</cp:lastModifiedBy>
  <cp:revision>100</cp:revision>
  <cp:lastPrinted>2022-04-04T17:36:00Z</cp:lastPrinted>
  <dcterms:created xsi:type="dcterms:W3CDTF">2022-04-04T20:32:00Z</dcterms:created>
  <dcterms:modified xsi:type="dcterms:W3CDTF">2022-04-14T17:04:00Z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0x010100944677D88CDA0440B7877375D22A2C83</vt:lpwstr>
  </property>
</Properties>
</file>